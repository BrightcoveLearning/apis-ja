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E7D12D" w14:textId="77777777" w:rsidR="001B52DB" w:rsidRPr="001B52DB" w:rsidRDefault="001B52DB" w:rsidP="001B52DB">
      <w:pPr>
        <w:spacing w:before="100" w:beforeAutospacing="1" w:after="100" w:afterAutospacing="1" w:line="240" w:lineRule="auto"/>
        <w:outlineLvl w:val="0"/>
        <w:rPr>
          <w:rFonts w:ascii="Arial" w:eastAsia="Times New Roman" w:hAnsi="Arial" w:cs="Arial"/>
          <w:color w:val="333333"/>
          <w:kern w:val="36"/>
          <w:sz w:val="73"/>
          <w:szCs w:val="73"/>
        </w:rPr>
      </w:pPr>
      <w:r w:rsidRPr="001B52DB">
        <w:rPr>
          <w:rFonts w:ascii="Arial" w:eastAsia="Times New Roman" w:hAnsi="Arial" w:cs="Arial"/>
          <w:color w:val="333333"/>
          <w:kern w:val="36"/>
          <w:sz w:val="73"/>
          <w:szCs w:val="73"/>
        </w:rPr>
        <w:t>HEVC Video</w:t>
      </w:r>
    </w:p>
    <w:p w14:paraId="4650893C"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This topic covers Video Cloud support for HEVC video.</w:t>
      </w:r>
    </w:p>
    <w:p w14:paraId="1AAD8D21" w14:textId="77777777" w:rsidR="001B52DB" w:rsidRPr="001B52DB" w:rsidRDefault="001B52DB" w:rsidP="001B52DB">
      <w:pPr>
        <w:spacing w:before="100" w:beforeAutospacing="1" w:after="100" w:afterAutospacing="1" w:line="240" w:lineRule="auto"/>
        <w:outlineLvl w:val="1"/>
        <w:rPr>
          <w:rFonts w:ascii="Times New Roman" w:eastAsia="Times New Roman" w:hAnsi="Times New Roman" w:cs="Times New Roman"/>
          <w:sz w:val="59"/>
          <w:szCs w:val="59"/>
        </w:rPr>
      </w:pPr>
      <w:r w:rsidRPr="001B52DB">
        <w:rPr>
          <w:rFonts w:ascii="Times New Roman" w:eastAsia="Times New Roman" w:hAnsi="Times New Roman" w:cs="Times New Roman"/>
          <w:sz w:val="59"/>
          <w:szCs w:val="59"/>
        </w:rPr>
        <w:t>Introduction</w:t>
      </w:r>
    </w:p>
    <w:p w14:paraId="0F0BE5A9"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Advantages of HEVC</w:t>
      </w:r>
    </w:p>
    <w:p w14:paraId="5676407C"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commentRangeStart w:id="0"/>
      <w:r w:rsidRPr="001B52DB">
        <w:rPr>
          <w:rFonts w:ascii="Times New Roman" w:eastAsia="Times New Roman" w:hAnsi="Times New Roman" w:cs="Times New Roman"/>
          <w:sz w:val="24"/>
          <w:szCs w:val="24"/>
        </w:rPr>
        <w:t>High Efficiency Video Coding (HEVC)</w:t>
      </w:r>
      <w:commentRangeEnd w:id="0"/>
      <w:r w:rsidR="005B5DCB">
        <w:rPr>
          <w:rStyle w:val="CommentReference"/>
        </w:rPr>
        <w:commentReference w:id="0"/>
      </w:r>
      <w:r w:rsidRPr="001B52DB">
        <w:rPr>
          <w:rFonts w:ascii="Times New Roman" w:eastAsia="Times New Roman" w:hAnsi="Times New Roman" w:cs="Times New Roman"/>
          <w:sz w:val="24"/>
          <w:szCs w:val="24"/>
        </w:rPr>
        <w:t xml:space="preserve">, also known as H.265, is a video compression standard, designed as a successor to the widely used </w:t>
      </w:r>
      <w:commentRangeStart w:id="1"/>
      <w:r w:rsidRPr="001B52DB">
        <w:rPr>
          <w:rFonts w:ascii="Times New Roman" w:eastAsia="Times New Roman" w:hAnsi="Times New Roman" w:cs="Times New Roman"/>
          <w:sz w:val="24"/>
          <w:szCs w:val="24"/>
        </w:rPr>
        <w:t>Advanced Video Coding (AVC/H.264)</w:t>
      </w:r>
      <w:commentRangeEnd w:id="1"/>
      <w:r w:rsidR="005B5DCB">
        <w:rPr>
          <w:rStyle w:val="CommentReference"/>
        </w:rPr>
        <w:commentReference w:id="1"/>
      </w:r>
      <w:r w:rsidRPr="001B52DB">
        <w:rPr>
          <w:rFonts w:ascii="Times New Roman" w:eastAsia="Times New Roman" w:hAnsi="Times New Roman" w:cs="Times New Roman"/>
          <w:sz w:val="24"/>
          <w:szCs w:val="24"/>
        </w:rPr>
        <w:t>. In comparison to AVC, HEVC offers from 25% to 50% better data compression at the same level of video quality, or substantially improved video quality at the same bit rate.</w:t>
      </w:r>
    </w:p>
    <w:p w14:paraId="1194C8D0" w14:textId="31FB5C5B"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 xml:space="preserve">The benefits of this improved compression include </w:t>
      </w:r>
      <w:ins w:id="2" w:author="Yuriy Reznik" w:date="2020-07-08T12:24:00Z">
        <w:r w:rsidR="005B5DCB">
          <w:rPr>
            <w:rFonts w:ascii="Times New Roman" w:eastAsia="Times New Roman" w:hAnsi="Times New Roman" w:cs="Times New Roman"/>
            <w:sz w:val="24"/>
            <w:szCs w:val="24"/>
          </w:rPr>
          <w:t xml:space="preserve">reduced </w:t>
        </w:r>
      </w:ins>
      <w:r w:rsidRPr="001B52DB">
        <w:rPr>
          <w:rFonts w:ascii="Times New Roman" w:eastAsia="Times New Roman" w:hAnsi="Times New Roman" w:cs="Times New Roman"/>
          <w:sz w:val="24"/>
          <w:szCs w:val="24"/>
        </w:rPr>
        <w:t>bandwidth usage, enabling higher video quality at a lower bitrate, and reduced time to first frame (TTFF), all leading to increased end viewer satisfaction.</w:t>
      </w:r>
    </w:p>
    <w:p w14:paraId="13E89F65"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Disadvantages</w:t>
      </w:r>
    </w:p>
    <w:p w14:paraId="5E379246"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There is only one disadvantage: because it is a new technology, HEVC video is not yet widely supported by clients (meaning device + OS + browser/app). In addition, some clients are capable of switching between HEVC and AVC segments during playback, while others are not.</w:t>
      </w:r>
    </w:p>
    <w:p w14:paraId="14F36432"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Availability</w:t>
      </w:r>
    </w:p>
    <w:p w14:paraId="585780B2"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HEVC support is a </w:t>
      </w:r>
      <w:r w:rsidRPr="001B52DB">
        <w:rPr>
          <w:rFonts w:ascii="Times New Roman" w:eastAsia="Times New Roman" w:hAnsi="Times New Roman" w:cs="Times New Roman"/>
          <w:b/>
          <w:bCs/>
          <w:sz w:val="24"/>
          <w:szCs w:val="24"/>
        </w:rPr>
        <w:t>paid add-on</w:t>
      </w:r>
      <w:r w:rsidRPr="001B52DB">
        <w:rPr>
          <w:rFonts w:ascii="Times New Roman" w:eastAsia="Times New Roman" w:hAnsi="Times New Roman" w:cs="Times New Roman"/>
          <w:sz w:val="24"/>
          <w:szCs w:val="24"/>
        </w:rPr>
        <w:t> for Video Cloud. If you are interested in HEVC support, contact your Account Manager.</w:t>
      </w:r>
    </w:p>
    <w:p w14:paraId="2FF0FEC9" w14:textId="77777777" w:rsidR="001B52DB" w:rsidRPr="001B52DB" w:rsidRDefault="001B52DB" w:rsidP="001B52DB">
      <w:pPr>
        <w:spacing w:before="100" w:beforeAutospacing="1" w:after="100" w:afterAutospacing="1" w:line="240" w:lineRule="auto"/>
        <w:outlineLvl w:val="1"/>
        <w:rPr>
          <w:rFonts w:ascii="Times New Roman" w:eastAsia="Times New Roman" w:hAnsi="Times New Roman" w:cs="Times New Roman"/>
          <w:sz w:val="59"/>
          <w:szCs w:val="59"/>
        </w:rPr>
      </w:pPr>
      <w:r w:rsidRPr="001B52DB">
        <w:rPr>
          <w:rFonts w:ascii="Times New Roman" w:eastAsia="Times New Roman" w:hAnsi="Times New Roman" w:cs="Times New Roman"/>
          <w:sz w:val="59"/>
          <w:szCs w:val="59"/>
        </w:rPr>
        <w:t>Brightcove's HEVC solution</w:t>
      </w:r>
    </w:p>
    <w:p w14:paraId="4B6B41DB" w14:textId="19F6C556"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 xml:space="preserve">To provide you with benefits of HEVC while still allowing viewers using technology that does not support it, Brightcove has developed a </w:t>
      </w:r>
      <w:del w:id="3" w:author="Yuriy Reznik" w:date="2020-07-08T12:26:00Z">
        <w:r w:rsidRPr="001B52DB" w:rsidDel="00F95716">
          <w:rPr>
            <w:rFonts w:ascii="Times New Roman" w:eastAsia="Times New Roman" w:hAnsi="Times New Roman" w:cs="Times New Roman"/>
            <w:sz w:val="24"/>
            <w:szCs w:val="24"/>
          </w:rPr>
          <w:delText xml:space="preserve">hybrid </w:delText>
        </w:r>
      </w:del>
      <w:ins w:id="4" w:author="Yuriy Reznik" w:date="2020-07-08T12:26:00Z">
        <w:r w:rsidR="00F95716">
          <w:rPr>
            <w:rFonts w:ascii="Times New Roman" w:eastAsia="Times New Roman" w:hAnsi="Times New Roman" w:cs="Times New Roman"/>
            <w:sz w:val="24"/>
            <w:szCs w:val="24"/>
          </w:rPr>
          <w:t>comprehensive</w:t>
        </w:r>
        <w:r w:rsidR="00F95716" w:rsidRPr="001B52DB">
          <w:rPr>
            <w:rFonts w:ascii="Times New Roman" w:eastAsia="Times New Roman" w:hAnsi="Times New Roman" w:cs="Times New Roman"/>
            <w:sz w:val="24"/>
            <w:szCs w:val="24"/>
          </w:rPr>
          <w:t xml:space="preserve"> </w:t>
        </w:r>
      </w:ins>
      <w:r w:rsidRPr="001B52DB">
        <w:rPr>
          <w:rFonts w:ascii="Times New Roman" w:eastAsia="Times New Roman" w:hAnsi="Times New Roman" w:cs="Times New Roman"/>
          <w:sz w:val="24"/>
          <w:szCs w:val="24"/>
        </w:rPr>
        <w:t>solution that both supports older, non-HEVC clients, and also optimizes bandwidth use. There are multiple parts to this solution:</w:t>
      </w:r>
    </w:p>
    <w:p w14:paraId="6CCA4A6B" w14:textId="4FB14853" w:rsidR="001B52DB" w:rsidRPr="001B52DB" w:rsidRDefault="001B52DB" w:rsidP="001B52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 xml:space="preserve">Creation of both HEVC and AVC encoded </w:t>
      </w:r>
      <w:del w:id="5" w:author="Yuriy Reznik" w:date="2020-07-08T12:27:00Z">
        <w:r w:rsidRPr="001B52DB" w:rsidDel="00F95716">
          <w:rPr>
            <w:rFonts w:ascii="Times New Roman" w:eastAsia="Times New Roman" w:hAnsi="Times New Roman" w:cs="Times New Roman"/>
            <w:sz w:val="24"/>
            <w:szCs w:val="24"/>
          </w:rPr>
          <w:delText xml:space="preserve">segments </w:delText>
        </w:r>
      </w:del>
      <w:ins w:id="6" w:author="Yuriy Reznik" w:date="2020-07-08T12:27:00Z">
        <w:r w:rsidR="00F95716">
          <w:rPr>
            <w:rFonts w:ascii="Times New Roman" w:eastAsia="Times New Roman" w:hAnsi="Times New Roman" w:cs="Times New Roman"/>
            <w:sz w:val="24"/>
            <w:szCs w:val="24"/>
          </w:rPr>
          <w:t>renditions</w:t>
        </w:r>
        <w:r w:rsidR="00F95716" w:rsidRPr="001B52DB">
          <w:rPr>
            <w:rFonts w:ascii="Times New Roman" w:eastAsia="Times New Roman" w:hAnsi="Times New Roman" w:cs="Times New Roman"/>
            <w:sz w:val="24"/>
            <w:szCs w:val="24"/>
          </w:rPr>
          <w:t xml:space="preserve"> </w:t>
        </w:r>
      </w:ins>
      <w:r w:rsidRPr="001B52DB">
        <w:rPr>
          <w:rFonts w:ascii="Times New Roman" w:eastAsia="Times New Roman" w:hAnsi="Times New Roman" w:cs="Times New Roman"/>
          <w:sz w:val="24"/>
          <w:szCs w:val="24"/>
        </w:rPr>
        <w:t>during transcoding (with optional creation of MP4 for progressive download in addition)</w:t>
      </w:r>
    </w:p>
    <w:p w14:paraId="2795DF3D" w14:textId="181CFB99" w:rsidR="001B52DB" w:rsidRPr="001B52DB" w:rsidRDefault="001B52DB" w:rsidP="001B52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lastRenderedPageBreak/>
        <w:t xml:space="preserve">Generation of manifests that contain </w:t>
      </w:r>
      <w:ins w:id="7" w:author="Yuriy Reznik" w:date="2020-07-08T12:30:00Z">
        <w:r w:rsidR="00F95716">
          <w:rPr>
            <w:rFonts w:ascii="Times New Roman" w:eastAsia="Times New Roman" w:hAnsi="Times New Roman" w:cs="Times New Roman"/>
            <w:sz w:val="24"/>
            <w:szCs w:val="24"/>
          </w:rPr>
          <w:t xml:space="preserve">references to </w:t>
        </w:r>
      </w:ins>
      <w:r w:rsidRPr="001B52DB">
        <w:rPr>
          <w:rFonts w:ascii="Times New Roman" w:eastAsia="Times New Roman" w:hAnsi="Times New Roman" w:cs="Times New Roman"/>
          <w:sz w:val="24"/>
          <w:szCs w:val="24"/>
        </w:rPr>
        <w:t xml:space="preserve">both HEVC and AVC </w:t>
      </w:r>
      <w:del w:id="8" w:author="Yuriy Reznik" w:date="2020-07-08T12:29:00Z">
        <w:r w:rsidRPr="001B52DB" w:rsidDel="00F95716">
          <w:rPr>
            <w:rFonts w:ascii="Times New Roman" w:eastAsia="Times New Roman" w:hAnsi="Times New Roman" w:cs="Times New Roman"/>
            <w:sz w:val="24"/>
            <w:szCs w:val="24"/>
          </w:rPr>
          <w:delText xml:space="preserve">links for all </w:delText>
        </w:r>
      </w:del>
      <w:r w:rsidRPr="001B52DB">
        <w:rPr>
          <w:rFonts w:ascii="Times New Roman" w:eastAsia="Times New Roman" w:hAnsi="Times New Roman" w:cs="Times New Roman"/>
          <w:sz w:val="24"/>
          <w:szCs w:val="24"/>
        </w:rPr>
        <w:t>renditions:</w:t>
      </w:r>
    </w:p>
    <w:p w14:paraId="3BA1DE15" w14:textId="77777777" w:rsidR="001B52DB" w:rsidRPr="001B52DB" w:rsidRDefault="001B52DB" w:rsidP="001B52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HLS: mixed variant streams (ordered by bitrate)</w:t>
      </w:r>
    </w:p>
    <w:p w14:paraId="4BD1AAF0" w14:textId="77777777" w:rsidR="001B52DB" w:rsidRPr="001B52DB" w:rsidRDefault="001B52DB" w:rsidP="001B52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DASH: separate adaptation sets for HEVC and H.264, along with supplemental properties declaring them as switchable</w:t>
      </w:r>
    </w:p>
    <w:p w14:paraId="459794D3" w14:textId="633A58F3" w:rsidR="001B52DB" w:rsidRPr="001B52DB" w:rsidRDefault="001B52DB" w:rsidP="001B52DB">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Filtering logic based on the viewer client type:</w:t>
      </w:r>
    </w:p>
    <w:p w14:paraId="6335421C" w14:textId="77777777" w:rsidR="001B52DB" w:rsidRPr="001B52DB" w:rsidRDefault="001B52DB" w:rsidP="001B52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removes HEVC streams from manifests if requesting device is a legacy, non-HEVC capable device</w:t>
      </w:r>
    </w:p>
    <w:p w14:paraId="0D3615C0" w14:textId="77777777" w:rsidR="001B52DB" w:rsidRPr="001B52DB" w:rsidRDefault="001B52DB" w:rsidP="001B52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removes H.264 streams from manifests heading to HEVC capable non-switchable devices</w:t>
      </w:r>
    </w:p>
    <w:p w14:paraId="6EED179A" w14:textId="56B119DF" w:rsidR="001B52DB" w:rsidRPr="001B52DB" w:rsidRDefault="001B52DB" w:rsidP="001B52DB">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 xml:space="preserve">leaves </w:t>
      </w:r>
      <w:ins w:id="9" w:author="Yuriy Reznik" w:date="2020-07-08T12:38:00Z">
        <w:r w:rsidR="00135C0E">
          <w:rPr>
            <w:rFonts w:ascii="Times New Roman" w:eastAsia="Times New Roman" w:hAnsi="Times New Roman" w:cs="Times New Roman"/>
            <w:sz w:val="24"/>
            <w:szCs w:val="24"/>
          </w:rPr>
          <w:t xml:space="preserve">optimal subset of </w:t>
        </w:r>
      </w:ins>
      <w:r w:rsidRPr="001B52DB">
        <w:rPr>
          <w:rFonts w:ascii="Times New Roman" w:eastAsia="Times New Roman" w:hAnsi="Times New Roman" w:cs="Times New Roman"/>
          <w:sz w:val="24"/>
          <w:szCs w:val="24"/>
        </w:rPr>
        <w:t>both HEVC and H.264 streams if devices are capable of decoding both codecs and switching between them</w:t>
      </w:r>
    </w:p>
    <w:p w14:paraId="18AF5945" w14:textId="77777777" w:rsidR="001B52DB" w:rsidRPr="001B52DB" w:rsidRDefault="001B52DB" w:rsidP="001B52DB">
      <w:pPr>
        <w:spacing w:beforeAutospacing="1" w:after="0" w:afterAutospacing="1" w:line="240" w:lineRule="auto"/>
        <w:ind w:left="720"/>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Note that filtering requires a Dynamic Delivery Rule - if you would like to have this rule enabled for your account, contact your Account Manager.</w:t>
      </w:r>
    </w:p>
    <w:p w14:paraId="1A007C51" w14:textId="77777777" w:rsidR="001B52DB" w:rsidRPr="001B52DB" w:rsidRDefault="001B52DB" w:rsidP="001B52DB">
      <w:pPr>
        <w:spacing w:before="100" w:beforeAutospacing="1" w:after="100" w:afterAutospacing="1" w:line="240" w:lineRule="auto"/>
        <w:outlineLvl w:val="1"/>
        <w:rPr>
          <w:rFonts w:ascii="Times New Roman" w:eastAsia="Times New Roman" w:hAnsi="Times New Roman" w:cs="Times New Roman"/>
          <w:sz w:val="59"/>
          <w:szCs w:val="59"/>
        </w:rPr>
      </w:pPr>
      <w:r w:rsidRPr="001B52DB">
        <w:rPr>
          <w:rFonts w:ascii="Times New Roman" w:eastAsia="Times New Roman" w:hAnsi="Times New Roman" w:cs="Times New Roman"/>
          <w:sz w:val="59"/>
          <w:szCs w:val="59"/>
        </w:rPr>
        <w:t>Supported clients</w:t>
      </w:r>
    </w:p>
    <w:p w14:paraId="1FADF782"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Currently, HEVC is supported end-to-end on the following clients using Brightcove web or native device players:</w:t>
      </w: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709"/>
        <w:gridCol w:w="3573"/>
      </w:tblGrid>
      <w:tr w:rsidR="001B52DB" w:rsidRPr="001B52DB" w14:paraId="58DCFF2D" w14:textId="77777777" w:rsidTr="001B52DB">
        <w:trPr>
          <w:tblHeader/>
        </w:trPr>
        <w:tc>
          <w:tcPr>
            <w:tcW w:w="0" w:type="auto"/>
            <w:gridSpan w:val="2"/>
            <w:tcBorders>
              <w:top w:val="nil"/>
              <w:left w:val="nil"/>
              <w:bottom w:val="nil"/>
              <w:right w:val="nil"/>
            </w:tcBorders>
            <w:shd w:val="clear" w:color="auto" w:fill="DDDDDD"/>
            <w:tcMar>
              <w:top w:w="120" w:type="dxa"/>
              <w:left w:w="120" w:type="dxa"/>
              <w:bottom w:w="120" w:type="dxa"/>
              <w:right w:w="120" w:type="dxa"/>
            </w:tcMar>
            <w:vAlign w:val="center"/>
            <w:hideMark/>
          </w:tcPr>
          <w:p w14:paraId="6FFD0606" w14:textId="77777777" w:rsidR="001B52DB" w:rsidRPr="001B52DB" w:rsidRDefault="001B52DB" w:rsidP="001B52DB">
            <w:pPr>
              <w:spacing w:after="0" w:line="240" w:lineRule="auto"/>
              <w:rPr>
                <w:rFonts w:ascii="Times New Roman" w:eastAsia="Times New Roman" w:hAnsi="Times New Roman" w:cs="Times New Roman"/>
                <w:color w:val="6C757D"/>
                <w:sz w:val="17"/>
                <w:szCs w:val="17"/>
              </w:rPr>
            </w:pPr>
            <w:r w:rsidRPr="001B52DB">
              <w:rPr>
                <w:rFonts w:ascii="Times New Roman" w:eastAsia="Times New Roman" w:hAnsi="Times New Roman" w:cs="Times New Roman"/>
                <w:color w:val="6C757D"/>
                <w:sz w:val="17"/>
                <w:szCs w:val="17"/>
              </w:rPr>
              <w:t>Supported Web Clients for HEVC</w:t>
            </w:r>
          </w:p>
        </w:tc>
      </w:tr>
      <w:tr w:rsidR="001B52DB" w:rsidRPr="001B52DB" w14:paraId="0ABCD8C4" w14:textId="77777777" w:rsidTr="001B52DB">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DDDDDD"/>
            <w:tcMar>
              <w:top w:w="120" w:type="dxa"/>
              <w:left w:w="120" w:type="dxa"/>
              <w:bottom w:w="120" w:type="dxa"/>
              <w:right w:w="120" w:type="dxa"/>
            </w:tcMar>
            <w:vAlign w:val="center"/>
            <w:hideMark/>
          </w:tcPr>
          <w:p w14:paraId="313649E0" w14:textId="77777777" w:rsidR="001B52DB" w:rsidRPr="001B52DB" w:rsidRDefault="001B52DB" w:rsidP="001B52DB">
            <w:pPr>
              <w:spacing w:after="0" w:line="240" w:lineRule="auto"/>
              <w:jc w:val="center"/>
              <w:rPr>
                <w:rFonts w:ascii="Times New Roman" w:eastAsia="Times New Roman" w:hAnsi="Times New Roman" w:cs="Times New Roman"/>
                <w:b/>
                <w:bCs/>
                <w:sz w:val="24"/>
                <w:szCs w:val="24"/>
              </w:rPr>
            </w:pPr>
            <w:r w:rsidRPr="001B52DB">
              <w:rPr>
                <w:rFonts w:ascii="Times New Roman" w:eastAsia="Times New Roman" w:hAnsi="Times New Roman" w:cs="Times New Roman"/>
                <w:b/>
                <w:bCs/>
                <w:sz w:val="24"/>
                <w:szCs w:val="24"/>
              </w:rPr>
              <w:t>Brightcove Web Player</w:t>
            </w:r>
          </w:p>
        </w:tc>
      </w:tr>
      <w:tr w:rsidR="001B52DB" w:rsidRPr="001B52DB" w14:paraId="308FD536" w14:textId="77777777" w:rsidTr="001B52DB">
        <w:trPr>
          <w:tblHeader/>
        </w:trPr>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09D48823" w14:textId="77777777" w:rsidR="001B52DB" w:rsidRPr="001B52DB" w:rsidRDefault="001B52DB" w:rsidP="001B52DB">
            <w:pPr>
              <w:spacing w:after="0" w:line="240" w:lineRule="auto"/>
              <w:jc w:val="center"/>
              <w:rPr>
                <w:rFonts w:ascii="Times New Roman" w:eastAsia="Times New Roman" w:hAnsi="Times New Roman" w:cs="Times New Roman"/>
                <w:b/>
                <w:bCs/>
                <w:sz w:val="24"/>
                <w:szCs w:val="24"/>
              </w:rPr>
            </w:pPr>
            <w:r w:rsidRPr="001B52DB">
              <w:rPr>
                <w:rFonts w:ascii="Times New Roman" w:eastAsia="Times New Roman" w:hAnsi="Times New Roman" w:cs="Times New Roman"/>
                <w:b/>
                <w:bCs/>
                <w:sz w:val="24"/>
                <w:szCs w:val="24"/>
              </w:rPr>
              <w:t>OS</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9774B48" w14:textId="77777777" w:rsidR="001B52DB" w:rsidRPr="001B52DB" w:rsidRDefault="001B52DB" w:rsidP="001B52DB">
            <w:pPr>
              <w:spacing w:after="0" w:line="240" w:lineRule="auto"/>
              <w:jc w:val="center"/>
              <w:rPr>
                <w:rFonts w:ascii="Times New Roman" w:eastAsia="Times New Roman" w:hAnsi="Times New Roman" w:cs="Times New Roman"/>
                <w:b/>
                <w:bCs/>
                <w:sz w:val="24"/>
                <w:szCs w:val="24"/>
              </w:rPr>
            </w:pPr>
            <w:r w:rsidRPr="001B52DB">
              <w:rPr>
                <w:rFonts w:ascii="Times New Roman" w:eastAsia="Times New Roman" w:hAnsi="Times New Roman" w:cs="Times New Roman"/>
                <w:b/>
                <w:bCs/>
                <w:sz w:val="24"/>
                <w:szCs w:val="24"/>
              </w:rPr>
              <w:t>Browser</w:t>
            </w:r>
          </w:p>
        </w:tc>
      </w:tr>
      <w:tr w:rsidR="001B52DB" w:rsidRPr="001B52DB" w14:paraId="5FA73D45" w14:textId="77777777" w:rsidTr="001B52DB">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18F33A1B"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MacOS 10.13+</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4608EE35"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Safari</w:t>
            </w:r>
          </w:p>
        </w:tc>
      </w:tr>
      <w:tr w:rsidR="001B52DB" w:rsidRPr="001B52DB" w14:paraId="7DE046B9" w14:textId="77777777" w:rsidTr="001B52DB">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DE66DFD"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iOS 11+</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7C16484A"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Safari</w:t>
            </w:r>
          </w:p>
        </w:tc>
      </w:tr>
      <w:tr w:rsidR="001B52DB" w:rsidRPr="001B52DB" w14:paraId="42AAE579" w14:textId="77777777" w:rsidTr="001B52DB">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006338D"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Apple TV</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8F463F1"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via Airplay</w:t>
            </w:r>
          </w:p>
        </w:tc>
      </w:tr>
      <w:tr w:rsidR="001B52DB" w:rsidRPr="001B52DB" w14:paraId="51B4BB6C" w14:textId="77777777" w:rsidTr="001B52DB">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1323364"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Windows 10</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6DEA5466"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Edge (legacy version </w:t>
            </w:r>
            <w:r w:rsidRPr="001B52DB">
              <w:rPr>
                <w:rFonts w:ascii="Times New Roman" w:eastAsia="Times New Roman" w:hAnsi="Times New Roman" w:cs="Times New Roman"/>
                <w:b/>
                <w:bCs/>
                <w:sz w:val="24"/>
                <w:szCs w:val="24"/>
              </w:rPr>
              <w:t>with plugin</w:t>
            </w:r>
            <w:r w:rsidRPr="001B52DB">
              <w:rPr>
                <w:rFonts w:ascii="Times New Roman" w:eastAsia="Times New Roman" w:hAnsi="Times New Roman" w:cs="Times New Roman"/>
                <w:sz w:val="24"/>
                <w:szCs w:val="24"/>
              </w:rPr>
              <w:t>)</w:t>
            </w:r>
          </w:p>
        </w:tc>
      </w:tr>
    </w:tbl>
    <w:p w14:paraId="1D870D81" w14:textId="77777777" w:rsidR="001B52DB" w:rsidRPr="001B52DB" w:rsidRDefault="001B52DB" w:rsidP="001B52DB">
      <w:pPr>
        <w:spacing w:after="0" w:line="240" w:lineRule="auto"/>
        <w:rPr>
          <w:rFonts w:ascii="Times New Roman" w:eastAsia="Times New Roman" w:hAnsi="Times New Roman" w:cs="Times New Roman"/>
          <w:vanish/>
          <w:sz w:val="24"/>
          <w:szCs w:val="24"/>
        </w:rPr>
      </w:pPr>
    </w:p>
    <w:tbl>
      <w:tblPr>
        <w:tblW w:w="0" w:type="auto"/>
        <w:tblBorders>
          <w:top w:val="single" w:sz="6" w:space="0" w:color="CCCCCC"/>
          <w:left w:val="single" w:sz="6" w:space="0" w:color="CCCCCC"/>
          <w:bottom w:val="single" w:sz="6" w:space="0" w:color="CCCCCC"/>
          <w:right w:val="single" w:sz="6" w:space="0" w:color="CCCCCC"/>
        </w:tblBorders>
        <w:tblCellMar>
          <w:top w:w="15" w:type="dxa"/>
          <w:left w:w="15" w:type="dxa"/>
          <w:bottom w:w="15" w:type="dxa"/>
          <w:right w:w="15" w:type="dxa"/>
        </w:tblCellMar>
        <w:tblLook w:val="04A0" w:firstRow="1" w:lastRow="0" w:firstColumn="1" w:lastColumn="0" w:noHBand="0" w:noVBand="1"/>
      </w:tblPr>
      <w:tblGrid>
        <w:gridCol w:w="1581"/>
        <w:gridCol w:w="5866"/>
      </w:tblGrid>
      <w:tr w:rsidR="001B52DB" w:rsidRPr="001B52DB" w14:paraId="51CAA785" w14:textId="77777777" w:rsidTr="001B52DB">
        <w:trPr>
          <w:tblHeader/>
        </w:trPr>
        <w:tc>
          <w:tcPr>
            <w:tcW w:w="0" w:type="auto"/>
            <w:gridSpan w:val="2"/>
            <w:tcBorders>
              <w:top w:val="nil"/>
              <w:left w:val="nil"/>
              <w:bottom w:val="nil"/>
              <w:right w:val="nil"/>
            </w:tcBorders>
            <w:shd w:val="clear" w:color="auto" w:fill="DDDDDD"/>
            <w:tcMar>
              <w:top w:w="120" w:type="dxa"/>
              <w:left w:w="120" w:type="dxa"/>
              <w:bottom w:w="120" w:type="dxa"/>
              <w:right w:w="120" w:type="dxa"/>
            </w:tcMar>
            <w:vAlign w:val="center"/>
            <w:hideMark/>
          </w:tcPr>
          <w:p w14:paraId="611DDD96" w14:textId="77777777" w:rsidR="001B52DB" w:rsidRPr="001B52DB" w:rsidRDefault="001B52DB" w:rsidP="001B52DB">
            <w:pPr>
              <w:spacing w:after="0" w:line="240" w:lineRule="auto"/>
              <w:rPr>
                <w:rFonts w:ascii="Times New Roman" w:eastAsia="Times New Roman" w:hAnsi="Times New Roman" w:cs="Times New Roman"/>
                <w:color w:val="6C757D"/>
                <w:sz w:val="17"/>
                <w:szCs w:val="17"/>
              </w:rPr>
            </w:pPr>
            <w:r w:rsidRPr="001B52DB">
              <w:rPr>
                <w:rFonts w:ascii="Times New Roman" w:eastAsia="Times New Roman" w:hAnsi="Times New Roman" w:cs="Times New Roman"/>
                <w:color w:val="6C757D"/>
                <w:sz w:val="17"/>
                <w:szCs w:val="17"/>
              </w:rPr>
              <w:t>Supported Devices for HEVC</w:t>
            </w:r>
          </w:p>
        </w:tc>
      </w:tr>
      <w:tr w:rsidR="001B52DB" w:rsidRPr="001B52DB" w14:paraId="44E516BE" w14:textId="77777777" w:rsidTr="001B52DB">
        <w:trPr>
          <w:tblHeader/>
        </w:trPr>
        <w:tc>
          <w:tcPr>
            <w:tcW w:w="0" w:type="auto"/>
            <w:gridSpan w:val="2"/>
            <w:tcBorders>
              <w:top w:val="single" w:sz="6" w:space="0" w:color="CCCCCC"/>
              <w:left w:val="single" w:sz="6" w:space="0" w:color="CCCCCC"/>
              <w:bottom w:val="single" w:sz="6" w:space="0" w:color="CCCCCC"/>
              <w:right w:val="single" w:sz="6" w:space="0" w:color="CCCCCC"/>
            </w:tcBorders>
            <w:shd w:val="clear" w:color="auto" w:fill="DDDDDD"/>
            <w:tcMar>
              <w:top w:w="120" w:type="dxa"/>
              <w:left w:w="120" w:type="dxa"/>
              <w:bottom w:w="120" w:type="dxa"/>
              <w:right w:w="120" w:type="dxa"/>
            </w:tcMar>
            <w:vAlign w:val="center"/>
            <w:hideMark/>
          </w:tcPr>
          <w:p w14:paraId="668985F6" w14:textId="77777777" w:rsidR="001B52DB" w:rsidRPr="001B52DB" w:rsidRDefault="001B52DB" w:rsidP="001B52DB">
            <w:pPr>
              <w:spacing w:after="0" w:line="240" w:lineRule="auto"/>
              <w:jc w:val="center"/>
              <w:rPr>
                <w:rFonts w:ascii="Times New Roman" w:eastAsia="Times New Roman" w:hAnsi="Times New Roman" w:cs="Times New Roman"/>
                <w:b/>
                <w:bCs/>
                <w:sz w:val="24"/>
                <w:szCs w:val="24"/>
              </w:rPr>
            </w:pPr>
            <w:r w:rsidRPr="001B52DB">
              <w:rPr>
                <w:rFonts w:ascii="Times New Roman" w:eastAsia="Times New Roman" w:hAnsi="Times New Roman" w:cs="Times New Roman"/>
                <w:b/>
                <w:bCs/>
                <w:sz w:val="24"/>
                <w:szCs w:val="24"/>
              </w:rPr>
              <w:t>Brightcove Native Device SDK Players</w:t>
            </w:r>
          </w:p>
        </w:tc>
      </w:tr>
      <w:tr w:rsidR="001B52DB" w:rsidRPr="001B52DB" w14:paraId="5C9393F8" w14:textId="77777777" w:rsidTr="001B52DB">
        <w:trPr>
          <w:tblHeader/>
        </w:trPr>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3A651D7" w14:textId="77777777" w:rsidR="001B52DB" w:rsidRPr="001B52DB" w:rsidRDefault="001B52DB" w:rsidP="001B52DB">
            <w:pPr>
              <w:spacing w:after="0" w:line="240" w:lineRule="auto"/>
              <w:jc w:val="center"/>
              <w:rPr>
                <w:rFonts w:ascii="Times New Roman" w:eastAsia="Times New Roman" w:hAnsi="Times New Roman" w:cs="Times New Roman"/>
                <w:b/>
                <w:bCs/>
                <w:sz w:val="24"/>
                <w:szCs w:val="24"/>
              </w:rPr>
            </w:pPr>
            <w:r w:rsidRPr="001B52DB">
              <w:rPr>
                <w:rFonts w:ascii="Times New Roman" w:eastAsia="Times New Roman" w:hAnsi="Times New Roman" w:cs="Times New Roman"/>
                <w:b/>
                <w:bCs/>
                <w:sz w:val="24"/>
                <w:szCs w:val="24"/>
              </w:rPr>
              <w:t>SDK</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E9E5E47" w14:textId="77777777" w:rsidR="001B52DB" w:rsidRPr="001B52DB" w:rsidRDefault="001B52DB" w:rsidP="001B52DB">
            <w:pPr>
              <w:spacing w:after="0" w:line="240" w:lineRule="auto"/>
              <w:jc w:val="center"/>
              <w:rPr>
                <w:rFonts w:ascii="Times New Roman" w:eastAsia="Times New Roman" w:hAnsi="Times New Roman" w:cs="Times New Roman"/>
                <w:b/>
                <w:bCs/>
                <w:sz w:val="24"/>
                <w:szCs w:val="24"/>
              </w:rPr>
            </w:pPr>
            <w:r w:rsidRPr="001B52DB">
              <w:rPr>
                <w:rFonts w:ascii="Times New Roman" w:eastAsia="Times New Roman" w:hAnsi="Times New Roman" w:cs="Times New Roman"/>
                <w:b/>
                <w:bCs/>
                <w:sz w:val="24"/>
                <w:szCs w:val="24"/>
              </w:rPr>
              <w:t>OS</w:t>
            </w:r>
          </w:p>
        </w:tc>
      </w:tr>
      <w:tr w:rsidR="001B52DB" w:rsidRPr="001B52DB" w14:paraId="421E8363" w14:textId="77777777" w:rsidTr="001B52DB">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4A08A8E"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iOS SDK</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DF02DEC"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iOS 11+</w:t>
            </w:r>
          </w:p>
        </w:tc>
      </w:tr>
      <w:tr w:rsidR="001B52DB" w:rsidRPr="001B52DB" w14:paraId="4A6AC2C9" w14:textId="77777777" w:rsidTr="001B52DB">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27A33FD6" w14:textId="77777777" w:rsidR="001B52DB" w:rsidRPr="001B52DB" w:rsidRDefault="001B52DB" w:rsidP="001B52DB">
            <w:pPr>
              <w:spacing w:after="0" w:line="240" w:lineRule="auto"/>
              <w:rPr>
                <w:rFonts w:ascii="Times New Roman" w:eastAsia="Times New Roman" w:hAnsi="Times New Roman" w:cs="Times New Roman"/>
                <w:sz w:val="24"/>
                <w:szCs w:val="24"/>
              </w:rPr>
            </w:pPr>
            <w:proofErr w:type="spellStart"/>
            <w:r w:rsidRPr="001B52DB">
              <w:rPr>
                <w:rFonts w:ascii="Times New Roman" w:eastAsia="Times New Roman" w:hAnsi="Times New Roman" w:cs="Times New Roman"/>
                <w:sz w:val="24"/>
                <w:szCs w:val="24"/>
              </w:rPr>
              <w:t>tvOS</w:t>
            </w:r>
            <w:proofErr w:type="spellEnd"/>
            <w:r w:rsidRPr="001B52DB">
              <w:rPr>
                <w:rFonts w:ascii="Times New Roman" w:eastAsia="Times New Roman" w:hAnsi="Times New Roman" w:cs="Times New Roman"/>
                <w:sz w:val="24"/>
                <w:szCs w:val="24"/>
              </w:rPr>
              <w:t xml:space="preserve"> SDK</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3CD4CA89" w14:textId="77777777" w:rsidR="001B52DB" w:rsidRPr="001B52DB" w:rsidRDefault="001B52DB" w:rsidP="001B52DB">
            <w:pPr>
              <w:spacing w:after="0" w:line="240" w:lineRule="auto"/>
              <w:rPr>
                <w:rFonts w:ascii="Times New Roman" w:eastAsia="Times New Roman" w:hAnsi="Times New Roman" w:cs="Times New Roman"/>
                <w:sz w:val="24"/>
                <w:szCs w:val="24"/>
              </w:rPr>
            </w:pPr>
            <w:proofErr w:type="spellStart"/>
            <w:r w:rsidRPr="001B52DB">
              <w:rPr>
                <w:rFonts w:ascii="Times New Roman" w:eastAsia="Times New Roman" w:hAnsi="Times New Roman" w:cs="Times New Roman"/>
                <w:sz w:val="24"/>
                <w:szCs w:val="24"/>
              </w:rPr>
              <w:t>tvOS</w:t>
            </w:r>
            <w:proofErr w:type="spellEnd"/>
          </w:p>
        </w:tc>
      </w:tr>
      <w:tr w:rsidR="001B52DB" w:rsidRPr="001B52DB" w14:paraId="18617B92" w14:textId="77777777" w:rsidTr="001B52DB">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7CBF6AC3"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Android SDK</w:t>
            </w:r>
          </w:p>
        </w:tc>
        <w:tc>
          <w:tcPr>
            <w:tcW w:w="0" w:type="auto"/>
            <w:tcBorders>
              <w:top w:val="single" w:sz="6" w:space="0" w:color="CCCCCC"/>
              <w:left w:val="single" w:sz="6" w:space="0" w:color="CCCCCC"/>
              <w:bottom w:val="single" w:sz="6" w:space="0" w:color="CCCCCC"/>
              <w:right w:val="single" w:sz="6" w:space="0" w:color="CCCCCC"/>
            </w:tcBorders>
            <w:tcMar>
              <w:top w:w="120" w:type="dxa"/>
              <w:left w:w="120" w:type="dxa"/>
              <w:bottom w:w="120" w:type="dxa"/>
              <w:right w:w="120" w:type="dxa"/>
            </w:tcMar>
            <w:vAlign w:val="center"/>
            <w:hideMark/>
          </w:tcPr>
          <w:p w14:paraId="566FC18F"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Android API level 21 (Lollipop version 5.0) and higher </w:t>
            </w:r>
            <w:hyperlink r:id="rId9" w:anchor="1-1" w:history="1">
              <w:r w:rsidRPr="001B52DB">
                <w:rPr>
                  <w:rFonts w:ascii="Times New Roman" w:eastAsia="Times New Roman" w:hAnsi="Times New Roman" w:cs="Times New Roman"/>
                  <w:b/>
                  <w:bCs/>
                  <w:color w:val="13A0B7"/>
                  <w:sz w:val="18"/>
                  <w:szCs w:val="18"/>
                  <w:u w:val="single"/>
                  <w:vertAlign w:val="superscript"/>
                </w:rPr>
                <w:t>[1-1]</w:t>
              </w:r>
            </w:hyperlink>
          </w:p>
        </w:tc>
      </w:tr>
    </w:tbl>
    <w:p w14:paraId="6ECE43BD"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lastRenderedPageBreak/>
        <w:t>Notes</w:t>
      </w:r>
    </w:p>
    <w:p w14:paraId="7A09903C" w14:textId="77777777" w:rsidR="001B52DB" w:rsidRPr="001B52DB" w:rsidRDefault="001B52DB" w:rsidP="001B52DB">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b/>
          <w:bCs/>
          <w:sz w:val="18"/>
          <w:szCs w:val="18"/>
          <w:vertAlign w:val="superscript"/>
        </w:rPr>
        <w:t>[1-1]</w:t>
      </w:r>
      <w:r w:rsidRPr="001B52DB">
        <w:rPr>
          <w:rFonts w:ascii="Times New Roman" w:eastAsia="Times New Roman" w:hAnsi="Times New Roman" w:cs="Times New Roman"/>
          <w:sz w:val="24"/>
          <w:szCs w:val="24"/>
        </w:rPr>
        <w:t> For details, see </w:t>
      </w:r>
      <w:hyperlink r:id="rId10" w:history="1">
        <w:r w:rsidRPr="001B52DB">
          <w:rPr>
            <w:rFonts w:ascii="Times New Roman" w:eastAsia="Times New Roman" w:hAnsi="Times New Roman" w:cs="Times New Roman"/>
            <w:color w:val="13A0B7"/>
            <w:sz w:val="24"/>
            <w:szCs w:val="24"/>
            <w:u w:val="single"/>
          </w:rPr>
          <w:t>HEVC Selection with the Native SDK for Android</w:t>
        </w:r>
      </w:hyperlink>
    </w:p>
    <w:p w14:paraId="5BEF4143" w14:textId="77777777" w:rsidR="001B52DB" w:rsidRPr="001B52DB" w:rsidRDefault="001B52DB" w:rsidP="001B52DB">
      <w:pPr>
        <w:spacing w:before="100" w:beforeAutospacing="1" w:after="100" w:afterAutospacing="1" w:line="240" w:lineRule="auto"/>
        <w:outlineLvl w:val="1"/>
        <w:rPr>
          <w:rFonts w:ascii="Times New Roman" w:eastAsia="Times New Roman" w:hAnsi="Times New Roman" w:cs="Times New Roman"/>
          <w:sz w:val="59"/>
          <w:szCs w:val="59"/>
        </w:rPr>
      </w:pPr>
      <w:r w:rsidRPr="001B52DB">
        <w:rPr>
          <w:rFonts w:ascii="Times New Roman" w:eastAsia="Times New Roman" w:hAnsi="Times New Roman" w:cs="Times New Roman"/>
          <w:sz w:val="59"/>
          <w:szCs w:val="59"/>
        </w:rPr>
        <w:t>HEVC ingest profiles</w:t>
      </w:r>
    </w:p>
    <w:p w14:paraId="04A77DBC"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If HEVC is enabled for your account, to get HEVC renditions for playback, all you have to do is choose one of the HEVC ingest profiles (Context Aware Encoding or Dynamic Delivery) when you ingest your videos using the Upload module or the Dynamic Ingest API:</w:t>
      </w:r>
    </w:p>
    <w:p w14:paraId="6D5C0148" w14:textId="77777777" w:rsidR="00135C0E" w:rsidRDefault="001B52DB" w:rsidP="001B52DB">
      <w:pPr>
        <w:spacing w:after="0" w:line="240" w:lineRule="auto"/>
        <w:rPr>
          <w:ins w:id="10" w:author="Yuriy Reznik" w:date="2020-07-08T12:44:00Z"/>
          <w:rFonts w:ascii="Times New Roman" w:eastAsia="Times New Roman" w:hAnsi="Times New Roman" w:cs="Times New Roman"/>
          <w:sz w:val="24"/>
          <w:szCs w:val="24"/>
        </w:rPr>
      </w:pPr>
      <w:r w:rsidRPr="001B52DB">
        <w:rPr>
          <w:rFonts w:ascii="Times New Roman" w:eastAsia="Times New Roman" w:hAnsi="Times New Roman" w:cs="Times New Roman"/>
          <w:noProof/>
          <w:sz w:val="24"/>
          <w:szCs w:val="24"/>
        </w:rPr>
        <w:drawing>
          <wp:inline distT="0" distB="0" distL="0" distR="0" wp14:anchorId="285E5B78" wp14:editId="405DD409">
            <wp:extent cx="5076825" cy="3657600"/>
            <wp:effectExtent l="0" t="0" r="9525" b="0"/>
            <wp:docPr id="1" name="Picture 1" descr="HEVC Ingest Profil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VC Ingest Profile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76825" cy="3657600"/>
                    </a:xfrm>
                    <a:prstGeom prst="rect">
                      <a:avLst/>
                    </a:prstGeom>
                    <a:noFill/>
                    <a:ln>
                      <a:noFill/>
                    </a:ln>
                  </pic:spPr>
                </pic:pic>
              </a:graphicData>
            </a:graphic>
          </wp:inline>
        </w:drawing>
      </w:r>
    </w:p>
    <w:p w14:paraId="7FEEF19E" w14:textId="77777777" w:rsidR="00135C0E" w:rsidRDefault="00135C0E" w:rsidP="001B52DB">
      <w:pPr>
        <w:spacing w:after="0" w:line="240" w:lineRule="auto"/>
        <w:rPr>
          <w:ins w:id="11" w:author="Yuriy Reznik" w:date="2020-07-08T12:44:00Z"/>
          <w:rFonts w:ascii="Times New Roman" w:eastAsia="Times New Roman" w:hAnsi="Times New Roman" w:cs="Times New Roman"/>
          <w:sz w:val="24"/>
          <w:szCs w:val="24"/>
        </w:rPr>
      </w:pPr>
    </w:p>
    <w:p w14:paraId="288F5955" w14:textId="7DAA0E2E"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HEVC Ingest Profiles</w:t>
      </w:r>
    </w:p>
    <w:p w14:paraId="1E62E906"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The full JSON details of these profiles is included </w:t>
      </w:r>
      <w:hyperlink r:id="rId12" w:anchor="appendix_profiles" w:history="1">
        <w:r w:rsidRPr="001B52DB">
          <w:rPr>
            <w:rFonts w:ascii="Times New Roman" w:eastAsia="Times New Roman" w:hAnsi="Times New Roman" w:cs="Times New Roman"/>
            <w:color w:val="13A0B7"/>
            <w:sz w:val="24"/>
            <w:szCs w:val="24"/>
            <w:u w:val="single"/>
          </w:rPr>
          <w:t>below</w:t>
        </w:r>
      </w:hyperlink>
      <w:r w:rsidRPr="001B52DB">
        <w:rPr>
          <w:rFonts w:ascii="Times New Roman" w:eastAsia="Times New Roman" w:hAnsi="Times New Roman" w:cs="Times New Roman"/>
          <w:sz w:val="24"/>
          <w:szCs w:val="24"/>
        </w:rPr>
        <w:t>. We recommend that you use CAE (Context Aware Encoding) profiles to create the best rendition set for your source and optimize storage. Since CAE requires somewhat longer processing time to inspect the source, if getting a publishable rendition as quickly as possible is your priority, you can create a custom ingest profile with the </w:t>
      </w:r>
      <w:hyperlink r:id="rId13" w:history="1">
        <w:r w:rsidRPr="001B52DB">
          <w:rPr>
            <w:rFonts w:ascii="Times New Roman" w:eastAsia="Times New Roman" w:hAnsi="Times New Roman" w:cs="Times New Roman"/>
            <w:color w:val="13A0B7"/>
            <w:sz w:val="24"/>
            <w:szCs w:val="24"/>
            <w:u w:val="single"/>
          </w:rPr>
          <w:t>Fast Publish</w:t>
        </w:r>
      </w:hyperlink>
      <w:r w:rsidRPr="001B52DB">
        <w:rPr>
          <w:rFonts w:ascii="Times New Roman" w:eastAsia="Times New Roman" w:hAnsi="Times New Roman" w:cs="Times New Roman"/>
          <w:sz w:val="24"/>
          <w:szCs w:val="24"/>
        </w:rPr>
        <w:t> option.</w:t>
      </w:r>
    </w:p>
    <w:p w14:paraId="5392482C"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Note that if, for the fast publish option or some other reason, you need to create a custom HEVC profile, you will have to use either the </w:t>
      </w:r>
      <w:hyperlink r:id="rId14" w:anchor="using_the_advanced_editor" w:history="1">
        <w:r w:rsidRPr="001B52DB">
          <w:rPr>
            <w:rFonts w:ascii="Times New Roman" w:eastAsia="Times New Roman" w:hAnsi="Times New Roman" w:cs="Times New Roman"/>
            <w:color w:val="13A0B7"/>
            <w:sz w:val="24"/>
            <w:szCs w:val="24"/>
            <w:u w:val="single"/>
          </w:rPr>
          <w:t>Advanced Editor</w:t>
        </w:r>
      </w:hyperlink>
      <w:r w:rsidRPr="001B52DB">
        <w:rPr>
          <w:rFonts w:ascii="Times New Roman" w:eastAsia="Times New Roman" w:hAnsi="Times New Roman" w:cs="Times New Roman"/>
          <w:sz w:val="24"/>
          <w:szCs w:val="24"/>
        </w:rPr>
        <w:t> in the Studio Admin pages, or the </w:t>
      </w:r>
      <w:hyperlink r:id="rId15" w:history="1">
        <w:r w:rsidRPr="001B52DB">
          <w:rPr>
            <w:rFonts w:ascii="Times New Roman" w:eastAsia="Times New Roman" w:hAnsi="Times New Roman" w:cs="Times New Roman"/>
            <w:color w:val="13A0B7"/>
            <w:sz w:val="24"/>
            <w:szCs w:val="24"/>
            <w:u w:val="single"/>
          </w:rPr>
          <w:t>Ingest Profiles API</w:t>
        </w:r>
      </w:hyperlink>
      <w:r w:rsidRPr="001B52DB">
        <w:rPr>
          <w:rFonts w:ascii="Times New Roman" w:eastAsia="Times New Roman" w:hAnsi="Times New Roman" w:cs="Times New Roman"/>
          <w:sz w:val="24"/>
          <w:szCs w:val="24"/>
        </w:rPr>
        <w:t>. HEVC renditions will not show up in the Simple Editor in Studio. You will find the available Dynamic Delivery renditions </w:t>
      </w:r>
      <w:hyperlink r:id="rId16" w:anchor="appendix_renditions" w:history="1">
        <w:r w:rsidRPr="001B52DB">
          <w:rPr>
            <w:rFonts w:ascii="Times New Roman" w:eastAsia="Times New Roman" w:hAnsi="Times New Roman" w:cs="Times New Roman"/>
            <w:color w:val="13A0B7"/>
            <w:sz w:val="24"/>
            <w:szCs w:val="24"/>
            <w:u w:val="single"/>
          </w:rPr>
          <w:t>below</w:t>
        </w:r>
      </w:hyperlink>
      <w:r w:rsidRPr="001B52DB">
        <w:rPr>
          <w:rFonts w:ascii="Times New Roman" w:eastAsia="Times New Roman" w:hAnsi="Times New Roman" w:cs="Times New Roman"/>
          <w:sz w:val="24"/>
          <w:szCs w:val="24"/>
        </w:rPr>
        <w:t>.</w:t>
      </w:r>
    </w:p>
    <w:p w14:paraId="2DE79448" w14:textId="77777777" w:rsidR="001B52DB" w:rsidRPr="001B52DB" w:rsidRDefault="001B52DB" w:rsidP="001B52DB">
      <w:pPr>
        <w:spacing w:before="100" w:beforeAutospacing="1" w:after="100" w:afterAutospacing="1" w:line="240" w:lineRule="auto"/>
        <w:outlineLvl w:val="1"/>
        <w:rPr>
          <w:rFonts w:ascii="Times New Roman" w:eastAsia="Times New Roman" w:hAnsi="Times New Roman" w:cs="Times New Roman"/>
          <w:sz w:val="59"/>
          <w:szCs w:val="59"/>
        </w:rPr>
      </w:pPr>
      <w:r w:rsidRPr="001B52DB">
        <w:rPr>
          <w:rFonts w:ascii="Times New Roman" w:eastAsia="Times New Roman" w:hAnsi="Times New Roman" w:cs="Times New Roman"/>
          <w:sz w:val="59"/>
          <w:szCs w:val="59"/>
        </w:rPr>
        <w:lastRenderedPageBreak/>
        <w:t>Custom CAE profiles</w:t>
      </w:r>
    </w:p>
    <w:p w14:paraId="118B1FBD" w14:textId="77777777" w:rsidR="004D3B4E" w:rsidRDefault="001B52DB" w:rsidP="001B52DB">
      <w:pPr>
        <w:spacing w:after="100" w:afterAutospacing="1" w:line="240" w:lineRule="auto"/>
        <w:rPr>
          <w:ins w:id="12" w:author="Yuriy Reznik" w:date="2020-07-08T12:48:00Z"/>
          <w:rFonts w:ascii="Times New Roman" w:eastAsia="Times New Roman" w:hAnsi="Times New Roman" w:cs="Times New Roman"/>
          <w:sz w:val="24"/>
          <w:szCs w:val="24"/>
        </w:rPr>
      </w:pPr>
      <w:commentRangeStart w:id="13"/>
      <w:r w:rsidRPr="001B52DB">
        <w:rPr>
          <w:rFonts w:ascii="Times New Roman" w:eastAsia="Times New Roman" w:hAnsi="Times New Roman" w:cs="Times New Roman"/>
          <w:sz w:val="24"/>
          <w:szCs w:val="24"/>
        </w:rPr>
        <w:t>The standard CAE ingest profiles do no</w:t>
      </w:r>
      <w:ins w:id="14" w:author="Yuriy Reznik" w:date="2020-07-08T12:48:00Z">
        <w:r w:rsidR="004D3B4E">
          <w:rPr>
            <w:rFonts w:ascii="Times New Roman" w:eastAsia="Times New Roman" w:hAnsi="Times New Roman" w:cs="Times New Roman"/>
            <w:sz w:val="24"/>
            <w:szCs w:val="24"/>
          </w:rPr>
          <w:t>t</w:t>
        </w:r>
      </w:ins>
      <w:r w:rsidRPr="001B52DB">
        <w:rPr>
          <w:rFonts w:ascii="Times New Roman" w:eastAsia="Times New Roman" w:hAnsi="Times New Roman" w:cs="Times New Roman"/>
          <w:sz w:val="24"/>
          <w:szCs w:val="24"/>
        </w:rPr>
        <w:t xml:space="preserve"> include mixed HEVC/H.264 renditions. However, you can create a custom theme that does so.</w:t>
      </w:r>
      <w:commentRangeEnd w:id="13"/>
      <w:r w:rsidR="00057992">
        <w:rPr>
          <w:rStyle w:val="CommentReference"/>
        </w:rPr>
        <w:commentReference w:id="13"/>
      </w:r>
      <w:r w:rsidRPr="001B52DB">
        <w:rPr>
          <w:rFonts w:ascii="Times New Roman" w:eastAsia="Times New Roman" w:hAnsi="Times New Roman" w:cs="Times New Roman"/>
          <w:sz w:val="24"/>
          <w:szCs w:val="24"/>
        </w:rPr>
        <w:t xml:space="preserve"> </w:t>
      </w:r>
    </w:p>
    <w:p w14:paraId="28304EE5" w14:textId="6EDC3932"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The fields (under </w:t>
      </w:r>
      <w:proofErr w:type="spellStart"/>
      <w:r w:rsidRPr="001B52DB">
        <w:rPr>
          <w:rFonts w:ascii="Courier New" w:eastAsia="Times New Roman" w:hAnsi="Courier New" w:cs="Courier New"/>
          <w:color w:val="3D02AA"/>
          <w:sz w:val="20"/>
          <w:szCs w:val="20"/>
          <w:bdr w:val="none" w:sz="0" w:space="0" w:color="auto" w:frame="1"/>
        </w:rPr>
        <w:t>dynamic_origin</w:t>
      </w:r>
      <w:proofErr w:type="spellEnd"/>
      <w:r w:rsidRPr="001B52DB">
        <w:rPr>
          <w:rFonts w:ascii="Times New Roman" w:eastAsia="Times New Roman" w:hAnsi="Times New Roman" w:cs="Times New Roman"/>
          <w:sz w:val="24"/>
          <w:szCs w:val="24"/>
        </w:rPr>
        <w:t> &gt; </w:t>
      </w:r>
      <w:proofErr w:type="spellStart"/>
      <w:r w:rsidRPr="001B52DB">
        <w:rPr>
          <w:rFonts w:ascii="Courier New" w:eastAsia="Times New Roman" w:hAnsi="Courier New" w:cs="Courier New"/>
          <w:color w:val="3D02AA"/>
          <w:sz w:val="20"/>
          <w:szCs w:val="20"/>
          <w:bdr w:val="none" w:sz="0" w:space="0" w:color="auto" w:frame="1"/>
        </w:rPr>
        <w:t>dynamic_profile_options</w:t>
      </w:r>
      <w:proofErr w:type="spellEnd"/>
      <w:r w:rsidRPr="001B52DB">
        <w:rPr>
          <w:rFonts w:ascii="Times New Roman" w:eastAsia="Times New Roman" w:hAnsi="Times New Roman" w:cs="Times New Roman"/>
          <w:sz w:val="24"/>
          <w:szCs w:val="24"/>
        </w:rPr>
        <w:t>) that are essential are:</w:t>
      </w:r>
    </w:p>
    <w:p w14:paraId="604F7EA2" w14:textId="77777777" w:rsidR="001B52DB" w:rsidRPr="001B52DB" w:rsidRDefault="001B52DB" w:rsidP="001B52DB">
      <w:pPr>
        <w:spacing w:after="0" w:line="240" w:lineRule="auto"/>
        <w:rPr>
          <w:rFonts w:ascii="Times New Roman" w:eastAsia="Times New Roman" w:hAnsi="Times New Roman" w:cs="Times New Roman"/>
          <w:b/>
          <w:bCs/>
          <w:sz w:val="24"/>
          <w:szCs w:val="24"/>
        </w:rPr>
      </w:pPr>
      <w:proofErr w:type="spellStart"/>
      <w:r w:rsidRPr="001B52DB">
        <w:rPr>
          <w:rFonts w:ascii="Courier New" w:eastAsia="Times New Roman" w:hAnsi="Courier New" w:cs="Courier New"/>
          <w:b/>
          <w:bCs/>
          <w:color w:val="3D02AA"/>
          <w:sz w:val="20"/>
          <w:szCs w:val="20"/>
          <w:bdr w:val="none" w:sz="0" w:space="0" w:color="auto" w:frame="1"/>
        </w:rPr>
        <w:t>video_codecs</w:t>
      </w:r>
      <w:proofErr w:type="spellEnd"/>
    </w:p>
    <w:p w14:paraId="64B9E5B7" w14:textId="7489DAD0" w:rsidR="001B52DB" w:rsidRPr="001B52DB" w:rsidRDefault="001B52DB" w:rsidP="001B52DB">
      <w:pPr>
        <w:spacing w:after="0" w:line="240" w:lineRule="auto"/>
        <w:ind w:left="720"/>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 xml:space="preserve">An array of codecs to create renditions for. The </w:t>
      </w:r>
      <w:del w:id="15" w:author="Yuriy Reznik" w:date="2020-07-08T12:49:00Z">
        <w:r w:rsidRPr="001B52DB" w:rsidDel="004D3B4E">
          <w:rPr>
            <w:rFonts w:ascii="Times New Roman" w:eastAsia="Times New Roman" w:hAnsi="Times New Roman" w:cs="Times New Roman"/>
            <w:sz w:val="24"/>
            <w:szCs w:val="24"/>
          </w:rPr>
          <w:delText xml:space="preserve">only </w:delText>
        </w:r>
      </w:del>
      <w:r w:rsidRPr="001B52DB">
        <w:rPr>
          <w:rFonts w:ascii="Times New Roman" w:eastAsia="Times New Roman" w:hAnsi="Times New Roman" w:cs="Times New Roman"/>
          <w:sz w:val="24"/>
          <w:szCs w:val="24"/>
        </w:rPr>
        <w:t>codec values currently supported are </w:t>
      </w:r>
      <w:r w:rsidRPr="001B52DB">
        <w:rPr>
          <w:rFonts w:ascii="Courier New" w:eastAsia="Times New Roman" w:hAnsi="Courier New" w:cs="Courier New"/>
          <w:color w:val="3D02AA"/>
          <w:sz w:val="20"/>
          <w:szCs w:val="20"/>
          <w:bdr w:val="none" w:sz="0" w:space="0" w:color="auto" w:frame="1"/>
        </w:rPr>
        <w:t>h264</w:t>
      </w:r>
      <w:r w:rsidRPr="001B52DB">
        <w:rPr>
          <w:rFonts w:ascii="Times New Roman" w:eastAsia="Times New Roman" w:hAnsi="Times New Roman" w:cs="Times New Roman"/>
          <w:sz w:val="24"/>
          <w:szCs w:val="24"/>
        </w:rPr>
        <w:t> and </w:t>
      </w:r>
      <w:r w:rsidRPr="001B52DB">
        <w:rPr>
          <w:rFonts w:ascii="Courier New" w:eastAsia="Times New Roman" w:hAnsi="Courier New" w:cs="Courier New"/>
          <w:color w:val="3D02AA"/>
          <w:sz w:val="20"/>
          <w:szCs w:val="20"/>
          <w:bdr w:val="none" w:sz="0" w:space="0" w:color="auto" w:frame="1"/>
        </w:rPr>
        <w:t>hevc</w:t>
      </w:r>
    </w:p>
    <w:p w14:paraId="4AAE87A7" w14:textId="77777777" w:rsidR="001B52DB" w:rsidRPr="001B52DB" w:rsidRDefault="001B52DB" w:rsidP="001B52DB">
      <w:pPr>
        <w:spacing w:after="0" w:line="240" w:lineRule="auto"/>
        <w:rPr>
          <w:rFonts w:ascii="Times New Roman" w:eastAsia="Times New Roman" w:hAnsi="Times New Roman" w:cs="Times New Roman"/>
          <w:b/>
          <w:bCs/>
          <w:sz w:val="24"/>
          <w:szCs w:val="24"/>
        </w:rPr>
      </w:pPr>
      <w:proofErr w:type="spellStart"/>
      <w:r w:rsidRPr="001B52DB">
        <w:rPr>
          <w:rFonts w:ascii="Courier New" w:eastAsia="Times New Roman" w:hAnsi="Courier New" w:cs="Courier New"/>
          <w:b/>
          <w:bCs/>
          <w:color w:val="3D02AA"/>
          <w:sz w:val="20"/>
          <w:szCs w:val="20"/>
          <w:bdr w:val="none" w:sz="0" w:space="0" w:color="auto" w:frame="1"/>
        </w:rPr>
        <w:t>video_codec_options</w:t>
      </w:r>
      <w:proofErr w:type="spellEnd"/>
    </w:p>
    <w:p w14:paraId="2496FA45" w14:textId="0E25B69B" w:rsidR="001B52DB" w:rsidRPr="001B52DB" w:rsidRDefault="001B52DB" w:rsidP="001B52DB">
      <w:pPr>
        <w:spacing w:after="0" w:line="240" w:lineRule="auto"/>
        <w:ind w:left="720"/>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 xml:space="preserve">Options for outputs for each of the codecs specified in </w:t>
      </w:r>
      <w:proofErr w:type="spellStart"/>
      <w:r w:rsidRPr="001B52DB">
        <w:rPr>
          <w:rFonts w:ascii="Times New Roman" w:eastAsia="Times New Roman" w:hAnsi="Times New Roman" w:cs="Times New Roman"/>
          <w:sz w:val="24"/>
          <w:szCs w:val="24"/>
        </w:rPr>
        <w:t>video_codecs</w:t>
      </w:r>
      <w:proofErr w:type="spellEnd"/>
      <w:r w:rsidRPr="001B52DB">
        <w:rPr>
          <w:rFonts w:ascii="Times New Roman" w:eastAsia="Times New Roman" w:hAnsi="Times New Roman" w:cs="Times New Roman"/>
          <w:sz w:val="24"/>
          <w:szCs w:val="24"/>
        </w:rPr>
        <w:t>. The properties of </w:t>
      </w:r>
      <w:proofErr w:type="spellStart"/>
      <w:r w:rsidRPr="001B52DB">
        <w:rPr>
          <w:rFonts w:ascii="Courier New" w:eastAsia="Times New Roman" w:hAnsi="Courier New" w:cs="Courier New"/>
          <w:color w:val="3D02AA"/>
          <w:sz w:val="20"/>
          <w:szCs w:val="20"/>
          <w:bdr w:val="none" w:sz="0" w:space="0" w:color="auto" w:frame="1"/>
        </w:rPr>
        <w:t>video_codec_options</w:t>
      </w:r>
      <w:proofErr w:type="spellEnd"/>
      <w:r w:rsidRPr="001B52DB">
        <w:rPr>
          <w:rFonts w:ascii="Times New Roman" w:eastAsia="Times New Roman" w:hAnsi="Times New Roman" w:cs="Times New Roman"/>
          <w:sz w:val="24"/>
          <w:szCs w:val="24"/>
        </w:rPr>
        <w:t xml:space="preserve"> are </w:t>
      </w:r>
      <w:ins w:id="16" w:author="Yuriy Reznik" w:date="2020-07-09T05:20:00Z">
        <w:r w:rsidR="006B54FD">
          <w:rPr>
            <w:rFonts w:ascii="Times New Roman" w:eastAsia="Times New Roman" w:hAnsi="Times New Roman" w:cs="Times New Roman"/>
            <w:sz w:val="24"/>
            <w:szCs w:val="24"/>
          </w:rPr>
          <w:t xml:space="preserve">name/value pairs </w:t>
        </w:r>
      </w:ins>
      <w:del w:id="17" w:author="Yuriy Reznik" w:date="2020-07-09T05:20:00Z">
        <w:r w:rsidRPr="001B52DB" w:rsidDel="006B54FD">
          <w:rPr>
            <w:rFonts w:ascii="Times New Roman" w:eastAsia="Times New Roman" w:hAnsi="Times New Roman" w:cs="Times New Roman"/>
            <w:sz w:val="24"/>
            <w:szCs w:val="24"/>
          </w:rPr>
          <w:delText xml:space="preserve">objects </w:delText>
        </w:r>
      </w:del>
      <w:r w:rsidRPr="001B52DB">
        <w:rPr>
          <w:rFonts w:ascii="Times New Roman" w:eastAsia="Times New Roman" w:hAnsi="Times New Roman" w:cs="Times New Roman"/>
          <w:sz w:val="24"/>
          <w:szCs w:val="24"/>
        </w:rPr>
        <w:t>with name of an included codec (currently h264 or hevc)</w:t>
      </w:r>
      <w:ins w:id="18" w:author="Yuriy Reznik" w:date="2020-07-09T05:22:00Z">
        <w:r w:rsidR="006B54FD">
          <w:rPr>
            <w:rFonts w:ascii="Times New Roman" w:eastAsia="Times New Roman" w:hAnsi="Times New Roman" w:cs="Times New Roman"/>
            <w:sz w:val="24"/>
            <w:szCs w:val="24"/>
          </w:rPr>
          <w:t xml:space="preserve"> and object listing codec options</w:t>
        </w:r>
      </w:ins>
      <w:r w:rsidRPr="001B52DB">
        <w:rPr>
          <w:rFonts w:ascii="Times New Roman" w:eastAsia="Times New Roman" w:hAnsi="Times New Roman" w:cs="Times New Roman"/>
          <w:sz w:val="24"/>
          <w:szCs w:val="24"/>
        </w:rPr>
        <w:t xml:space="preserve">. The allowed </w:t>
      </w:r>
      <w:del w:id="19" w:author="Yuriy Reznik" w:date="2020-07-09T05:22:00Z">
        <w:r w:rsidRPr="001B52DB" w:rsidDel="006B54FD">
          <w:rPr>
            <w:rFonts w:ascii="Times New Roman" w:eastAsia="Times New Roman" w:hAnsi="Times New Roman" w:cs="Times New Roman"/>
            <w:sz w:val="24"/>
            <w:szCs w:val="24"/>
          </w:rPr>
          <w:delText xml:space="preserve">properties </w:delText>
        </w:r>
      </w:del>
      <w:ins w:id="20" w:author="Yuriy Reznik" w:date="2020-07-09T05:22:00Z">
        <w:r w:rsidR="006B54FD">
          <w:rPr>
            <w:rFonts w:ascii="Times New Roman" w:eastAsia="Times New Roman" w:hAnsi="Times New Roman" w:cs="Times New Roman"/>
            <w:sz w:val="24"/>
            <w:szCs w:val="24"/>
          </w:rPr>
          <w:t>options</w:t>
        </w:r>
        <w:r w:rsidR="006B54FD" w:rsidRPr="001B52DB">
          <w:rPr>
            <w:rFonts w:ascii="Times New Roman" w:eastAsia="Times New Roman" w:hAnsi="Times New Roman" w:cs="Times New Roman"/>
            <w:sz w:val="24"/>
            <w:szCs w:val="24"/>
          </w:rPr>
          <w:t xml:space="preserve"> </w:t>
        </w:r>
      </w:ins>
      <w:r w:rsidRPr="001B52DB">
        <w:rPr>
          <w:rFonts w:ascii="Times New Roman" w:eastAsia="Times New Roman" w:hAnsi="Times New Roman" w:cs="Times New Roman"/>
          <w:sz w:val="24"/>
          <w:szCs w:val="24"/>
        </w:rPr>
        <w:t xml:space="preserve">for each </w:t>
      </w:r>
      <w:del w:id="21" w:author="Yuriy Reznik" w:date="2020-07-09T05:23:00Z">
        <w:r w:rsidRPr="001B52DB" w:rsidDel="006B54FD">
          <w:rPr>
            <w:rFonts w:ascii="Times New Roman" w:eastAsia="Times New Roman" w:hAnsi="Times New Roman" w:cs="Times New Roman"/>
            <w:sz w:val="24"/>
            <w:szCs w:val="24"/>
          </w:rPr>
          <w:delText>of these objects</w:delText>
        </w:r>
      </w:del>
      <w:ins w:id="22" w:author="Yuriy Reznik" w:date="2020-07-09T05:23:00Z">
        <w:r w:rsidR="006B54FD">
          <w:rPr>
            <w:rFonts w:ascii="Times New Roman" w:eastAsia="Times New Roman" w:hAnsi="Times New Roman" w:cs="Times New Roman"/>
            <w:sz w:val="24"/>
            <w:szCs w:val="24"/>
          </w:rPr>
          <w:t>codec</w:t>
        </w:r>
      </w:ins>
      <w:r w:rsidRPr="001B52DB">
        <w:rPr>
          <w:rFonts w:ascii="Times New Roman" w:eastAsia="Times New Roman" w:hAnsi="Times New Roman" w:cs="Times New Roman"/>
          <w:sz w:val="24"/>
          <w:szCs w:val="24"/>
        </w:rPr>
        <w:t xml:space="preserve"> are</w:t>
      </w:r>
    </w:p>
    <w:p w14:paraId="4F0BF26C" w14:textId="77777777" w:rsidR="001B52DB" w:rsidRPr="001B52DB" w:rsidRDefault="001B52DB" w:rsidP="001B52D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B52DB">
        <w:rPr>
          <w:rFonts w:ascii="Courier New" w:eastAsia="Times New Roman" w:hAnsi="Courier New" w:cs="Courier New"/>
          <w:color w:val="3D02AA"/>
          <w:sz w:val="20"/>
          <w:szCs w:val="20"/>
          <w:bdr w:val="none" w:sz="0" w:space="0" w:color="auto" w:frame="1"/>
        </w:rPr>
        <w:t>min_renditions</w:t>
      </w:r>
      <w:proofErr w:type="spellEnd"/>
      <w:r w:rsidRPr="001B52DB">
        <w:rPr>
          <w:rFonts w:ascii="Times New Roman" w:eastAsia="Times New Roman" w:hAnsi="Times New Roman" w:cs="Times New Roman"/>
          <w:sz w:val="24"/>
          <w:szCs w:val="24"/>
        </w:rPr>
        <w:t> </w:t>
      </w:r>
      <w:r w:rsidRPr="001B52DB">
        <w:rPr>
          <w:rFonts w:ascii="Times New Roman" w:eastAsia="Times New Roman" w:hAnsi="Times New Roman" w:cs="Times New Roman"/>
          <w:i/>
          <w:iCs/>
          <w:sz w:val="24"/>
          <w:szCs w:val="24"/>
        </w:rPr>
        <w:t>required</w:t>
      </w:r>
    </w:p>
    <w:p w14:paraId="185FEC68" w14:textId="77777777" w:rsidR="001B52DB" w:rsidRPr="001B52DB" w:rsidRDefault="001B52DB" w:rsidP="001B52D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B52DB">
        <w:rPr>
          <w:rFonts w:ascii="Courier New" w:eastAsia="Times New Roman" w:hAnsi="Courier New" w:cs="Courier New"/>
          <w:color w:val="3D02AA"/>
          <w:sz w:val="20"/>
          <w:szCs w:val="20"/>
          <w:bdr w:val="none" w:sz="0" w:space="0" w:color="auto" w:frame="1"/>
        </w:rPr>
        <w:t>min_bitrate</w:t>
      </w:r>
      <w:proofErr w:type="spellEnd"/>
    </w:p>
    <w:p w14:paraId="32FD1D16" w14:textId="77777777" w:rsidR="001B52DB" w:rsidRPr="001B52DB" w:rsidRDefault="001B52DB" w:rsidP="001B52D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B52DB">
        <w:rPr>
          <w:rFonts w:ascii="Courier New" w:eastAsia="Times New Roman" w:hAnsi="Courier New" w:cs="Courier New"/>
          <w:color w:val="3D02AA"/>
          <w:sz w:val="20"/>
          <w:szCs w:val="20"/>
          <w:bdr w:val="none" w:sz="0" w:space="0" w:color="auto" w:frame="1"/>
        </w:rPr>
        <w:t>max_bitrate</w:t>
      </w:r>
      <w:proofErr w:type="spellEnd"/>
    </w:p>
    <w:p w14:paraId="33519D86" w14:textId="77777777" w:rsidR="001B52DB" w:rsidRPr="001B52DB" w:rsidRDefault="001B52DB" w:rsidP="001B52D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B52DB">
        <w:rPr>
          <w:rFonts w:ascii="Courier New" w:eastAsia="Times New Roman" w:hAnsi="Courier New" w:cs="Courier New"/>
          <w:color w:val="3D02AA"/>
          <w:sz w:val="20"/>
          <w:szCs w:val="20"/>
          <w:bdr w:val="none" w:sz="0" w:space="0" w:color="auto" w:frame="1"/>
        </w:rPr>
        <w:t>max_first_rendition_bitrate</w:t>
      </w:r>
      <w:proofErr w:type="spellEnd"/>
    </w:p>
    <w:p w14:paraId="5D14F0EC" w14:textId="77777777" w:rsidR="001B52DB" w:rsidRPr="001B52DB" w:rsidRDefault="001B52DB" w:rsidP="001B52D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B52DB">
        <w:rPr>
          <w:rFonts w:ascii="Courier New" w:eastAsia="Times New Roman" w:hAnsi="Courier New" w:cs="Courier New"/>
          <w:color w:val="3D02AA"/>
          <w:sz w:val="20"/>
          <w:szCs w:val="20"/>
          <w:bdr w:val="none" w:sz="0" w:space="0" w:color="auto" w:frame="1"/>
        </w:rPr>
        <w:t>min_resolution</w:t>
      </w:r>
      <w:proofErr w:type="spellEnd"/>
    </w:p>
    <w:p w14:paraId="076B865F" w14:textId="77777777" w:rsidR="001B52DB" w:rsidRPr="001B52DB" w:rsidRDefault="001B52DB" w:rsidP="001B52D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B52DB">
        <w:rPr>
          <w:rFonts w:ascii="Courier New" w:eastAsia="Times New Roman" w:hAnsi="Courier New" w:cs="Courier New"/>
          <w:color w:val="3D02AA"/>
          <w:sz w:val="20"/>
          <w:szCs w:val="20"/>
          <w:bdr w:val="none" w:sz="0" w:space="0" w:color="auto" w:frame="1"/>
        </w:rPr>
        <w:t>max_resolution</w:t>
      </w:r>
      <w:proofErr w:type="spellEnd"/>
    </w:p>
    <w:p w14:paraId="430EAEEC" w14:textId="77777777" w:rsidR="001B52DB" w:rsidRPr="001B52DB" w:rsidRDefault="001B52DB" w:rsidP="001B52DB">
      <w:pPr>
        <w:numPr>
          <w:ilvl w:val="0"/>
          <w:numId w:val="3"/>
        </w:numPr>
        <w:spacing w:before="100" w:beforeAutospacing="1" w:after="100" w:afterAutospacing="1" w:line="240" w:lineRule="auto"/>
        <w:ind w:left="1440"/>
        <w:rPr>
          <w:rFonts w:ascii="Times New Roman" w:eastAsia="Times New Roman" w:hAnsi="Times New Roman" w:cs="Times New Roman"/>
          <w:sz w:val="24"/>
          <w:szCs w:val="24"/>
        </w:rPr>
      </w:pPr>
      <w:proofErr w:type="spellStart"/>
      <w:r w:rsidRPr="001B52DB">
        <w:rPr>
          <w:rFonts w:ascii="Courier New" w:eastAsia="Times New Roman" w:hAnsi="Courier New" w:cs="Courier New"/>
          <w:color w:val="3D02AA"/>
          <w:sz w:val="20"/>
          <w:szCs w:val="20"/>
          <w:bdr w:val="none" w:sz="0" w:space="0" w:color="auto" w:frame="1"/>
        </w:rPr>
        <w:t>max_first_rendition_resolution</w:t>
      </w:r>
      <w:proofErr w:type="spellEnd"/>
    </w:p>
    <w:p w14:paraId="2559675B" w14:textId="77777777" w:rsidR="001B52DB" w:rsidRPr="001B52DB" w:rsidRDefault="001B52DB" w:rsidP="001B52DB">
      <w:pPr>
        <w:spacing w:after="0" w:line="240" w:lineRule="auto"/>
        <w:ind w:left="720"/>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Notes:</w:t>
      </w:r>
    </w:p>
    <w:p w14:paraId="71DEDCCE" w14:textId="0AFA96E8" w:rsidR="001B52DB" w:rsidRPr="001B52DB" w:rsidRDefault="001B52DB" w:rsidP="001B52DB">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 xml:space="preserve">These settings </w:t>
      </w:r>
      <w:del w:id="23" w:author="Yuriy Reznik" w:date="2020-07-09T05:23:00Z">
        <w:r w:rsidRPr="001B52DB" w:rsidDel="006B54FD">
          <w:rPr>
            <w:rFonts w:ascii="Times New Roman" w:eastAsia="Times New Roman" w:hAnsi="Times New Roman" w:cs="Times New Roman"/>
            <w:sz w:val="24"/>
            <w:szCs w:val="24"/>
          </w:rPr>
          <w:delText xml:space="preserve">are </w:delText>
        </w:r>
      </w:del>
      <w:ins w:id="24" w:author="Yuriy Reznik" w:date="2020-07-09T05:23:00Z">
        <w:r w:rsidR="006B54FD">
          <w:rPr>
            <w:rFonts w:ascii="Times New Roman" w:eastAsia="Times New Roman" w:hAnsi="Times New Roman" w:cs="Times New Roman"/>
            <w:sz w:val="24"/>
            <w:szCs w:val="24"/>
          </w:rPr>
          <w:t>may</w:t>
        </w:r>
        <w:r w:rsidR="006B54FD" w:rsidRPr="001B52DB">
          <w:rPr>
            <w:rFonts w:ascii="Times New Roman" w:eastAsia="Times New Roman" w:hAnsi="Times New Roman" w:cs="Times New Roman"/>
            <w:sz w:val="24"/>
            <w:szCs w:val="24"/>
          </w:rPr>
          <w:t xml:space="preserve"> </w:t>
        </w:r>
      </w:ins>
      <w:r w:rsidRPr="001B52DB">
        <w:rPr>
          <w:rFonts w:ascii="Times New Roman" w:eastAsia="Times New Roman" w:hAnsi="Times New Roman" w:cs="Times New Roman"/>
          <w:sz w:val="24"/>
          <w:szCs w:val="24"/>
        </w:rPr>
        <w:t xml:space="preserve">also </w:t>
      </w:r>
      <w:del w:id="25" w:author="Yuriy Reznik" w:date="2020-07-09T05:23:00Z">
        <w:r w:rsidRPr="001B52DB" w:rsidDel="006B54FD">
          <w:rPr>
            <w:rFonts w:ascii="Times New Roman" w:eastAsia="Times New Roman" w:hAnsi="Times New Roman" w:cs="Times New Roman"/>
            <w:sz w:val="24"/>
            <w:szCs w:val="24"/>
          </w:rPr>
          <w:delText xml:space="preserve">used </w:delText>
        </w:r>
      </w:del>
      <w:ins w:id="26" w:author="Yuriy Reznik" w:date="2020-07-09T05:23:00Z">
        <w:r w:rsidR="006B54FD">
          <w:rPr>
            <w:rFonts w:ascii="Times New Roman" w:eastAsia="Times New Roman" w:hAnsi="Times New Roman" w:cs="Times New Roman"/>
            <w:sz w:val="24"/>
            <w:szCs w:val="24"/>
          </w:rPr>
          <w:t>be specified</w:t>
        </w:r>
        <w:r w:rsidR="006B54FD" w:rsidRPr="001B52DB">
          <w:rPr>
            <w:rFonts w:ascii="Times New Roman" w:eastAsia="Times New Roman" w:hAnsi="Times New Roman" w:cs="Times New Roman"/>
            <w:sz w:val="24"/>
            <w:szCs w:val="24"/>
          </w:rPr>
          <w:t xml:space="preserve"> </w:t>
        </w:r>
      </w:ins>
      <w:r w:rsidRPr="001B52DB">
        <w:rPr>
          <w:rFonts w:ascii="Times New Roman" w:eastAsia="Times New Roman" w:hAnsi="Times New Roman" w:cs="Times New Roman"/>
          <w:sz w:val="24"/>
          <w:szCs w:val="24"/>
        </w:rPr>
        <w:t>at the global level. When you are using settings both at the global and per-codec levels, the values must be compatible. For example, </w:t>
      </w:r>
      <w:proofErr w:type="spellStart"/>
      <w:r w:rsidRPr="001B52DB">
        <w:rPr>
          <w:rFonts w:ascii="Consolas" w:eastAsia="Times New Roman" w:hAnsi="Consolas" w:cs="Courier New"/>
          <w:color w:val="000000"/>
          <w:sz w:val="20"/>
          <w:szCs w:val="20"/>
          <w:bdr w:val="none" w:sz="0" w:space="0" w:color="auto" w:frame="1"/>
          <w:shd w:val="clear" w:color="auto" w:fill="F5F2F0"/>
        </w:rPr>
        <w:t>max_renditions</w:t>
      </w:r>
      <w:proofErr w:type="spellEnd"/>
      <w:r w:rsidRPr="001B52DB">
        <w:rPr>
          <w:rFonts w:ascii="Times New Roman" w:eastAsia="Times New Roman" w:hAnsi="Times New Roman" w:cs="Times New Roman"/>
          <w:sz w:val="24"/>
          <w:szCs w:val="24"/>
        </w:rPr>
        <w:t> set at the global level must be greater than or equal to the sum of </w:t>
      </w:r>
      <w:proofErr w:type="spellStart"/>
      <w:r w:rsidRPr="001B52DB">
        <w:rPr>
          <w:rFonts w:ascii="Consolas" w:eastAsia="Times New Roman" w:hAnsi="Consolas" w:cs="Courier New"/>
          <w:color w:val="000000"/>
          <w:sz w:val="20"/>
          <w:szCs w:val="20"/>
          <w:bdr w:val="none" w:sz="0" w:space="0" w:color="auto" w:frame="1"/>
          <w:shd w:val="clear" w:color="auto" w:fill="F5F2F0"/>
        </w:rPr>
        <w:t>min_renditions</w:t>
      </w:r>
      <w:proofErr w:type="spellEnd"/>
      <w:r w:rsidRPr="001B52DB">
        <w:rPr>
          <w:rFonts w:ascii="Times New Roman" w:eastAsia="Times New Roman" w:hAnsi="Times New Roman" w:cs="Times New Roman"/>
          <w:sz w:val="24"/>
          <w:szCs w:val="24"/>
        </w:rPr>
        <w:t> values set at the per-codec level.</w:t>
      </w:r>
    </w:p>
    <w:p w14:paraId="0DC9C75F" w14:textId="77777777" w:rsidR="001B52DB" w:rsidRPr="001B52DB" w:rsidRDefault="001B52DB" w:rsidP="001B52DB">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Both </w:t>
      </w:r>
      <w:proofErr w:type="spellStart"/>
      <w:r w:rsidRPr="001B52DB">
        <w:rPr>
          <w:rFonts w:ascii="Consolas" w:eastAsia="Times New Roman" w:hAnsi="Consolas" w:cs="Courier New"/>
          <w:color w:val="000000"/>
          <w:sz w:val="20"/>
          <w:szCs w:val="20"/>
          <w:bdr w:val="none" w:sz="0" w:space="0" w:color="auto" w:frame="1"/>
          <w:shd w:val="clear" w:color="auto" w:fill="F5F2F0"/>
        </w:rPr>
        <w:t>max_renditions</w:t>
      </w:r>
      <w:proofErr w:type="spellEnd"/>
      <w:r w:rsidRPr="001B52DB">
        <w:rPr>
          <w:rFonts w:ascii="Times New Roman" w:eastAsia="Times New Roman" w:hAnsi="Times New Roman" w:cs="Times New Roman"/>
          <w:sz w:val="24"/>
          <w:szCs w:val="24"/>
        </w:rPr>
        <w:t> and </w:t>
      </w:r>
      <w:proofErr w:type="spellStart"/>
      <w:r w:rsidRPr="001B52DB">
        <w:rPr>
          <w:rFonts w:ascii="Consolas" w:eastAsia="Times New Roman" w:hAnsi="Consolas" w:cs="Courier New"/>
          <w:color w:val="000000"/>
          <w:sz w:val="20"/>
          <w:szCs w:val="20"/>
          <w:bdr w:val="none" w:sz="0" w:space="0" w:color="auto" w:frame="1"/>
          <w:shd w:val="clear" w:color="auto" w:fill="F5F2F0"/>
        </w:rPr>
        <w:t>min_renditions</w:t>
      </w:r>
      <w:proofErr w:type="spellEnd"/>
      <w:r w:rsidRPr="001B52DB">
        <w:rPr>
          <w:rFonts w:ascii="Times New Roman" w:eastAsia="Times New Roman" w:hAnsi="Times New Roman" w:cs="Times New Roman"/>
          <w:sz w:val="24"/>
          <w:szCs w:val="24"/>
        </w:rPr>
        <w:t> are required in the global settings.</w:t>
      </w:r>
    </w:p>
    <w:p w14:paraId="10F236CB" w14:textId="2CA1BD69" w:rsidR="001B52DB" w:rsidRPr="001B52DB" w:rsidRDefault="006B54FD" w:rsidP="001B52DB">
      <w:pPr>
        <w:numPr>
          <w:ilvl w:val="0"/>
          <w:numId w:val="4"/>
        </w:numPr>
        <w:spacing w:before="100" w:beforeAutospacing="1" w:after="100" w:afterAutospacing="1" w:line="240" w:lineRule="auto"/>
        <w:ind w:left="1440"/>
        <w:rPr>
          <w:rFonts w:ascii="Times New Roman" w:eastAsia="Times New Roman" w:hAnsi="Times New Roman" w:cs="Times New Roman"/>
          <w:sz w:val="24"/>
          <w:szCs w:val="24"/>
        </w:rPr>
      </w:pPr>
      <w:ins w:id="27" w:author="Yuriy Reznik" w:date="2020-07-09T05:25:00Z">
        <w:r>
          <w:rPr>
            <w:rFonts w:ascii="Times New Roman" w:eastAsia="Times New Roman" w:hAnsi="Times New Roman" w:cs="Times New Roman"/>
            <w:sz w:val="24"/>
            <w:szCs w:val="24"/>
          </w:rPr>
          <w:t xml:space="preserve">When </w:t>
        </w:r>
      </w:ins>
      <w:ins w:id="28" w:author="Yuriy Reznik" w:date="2020-07-09T05:26:00Z">
        <w:r>
          <w:rPr>
            <w:rFonts w:ascii="Times New Roman" w:eastAsia="Times New Roman" w:hAnsi="Times New Roman" w:cs="Times New Roman"/>
            <w:sz w:val="24"/>
            <w:szCs w:val="24"/>
          </w:rPr>
          <w:t>using mu</w:t>
        </w:r>
      </w:ins>
      <w:ins w:id="29" w:author="Yuriy Reznik" w:date="2020-07-09T05:27:00Z">
        <w:r>
          <w:rPr>
            <w:rFonts w:ascii="Times New Roman" w:eastAsia="Times New Roman" w:hAnsi="Times New Roman" w:cs="Times New Roman"/>
            <w:sz w:val="24"/>
            <w:szCs w:val="24"/>
          </w:rPr>
          <w:t xml:space="preserve">ltiple codecs, certain additional rules should also apply to </w:t>
        </w:r>
        <w:proofErr w:type="spellStart"/>
        <w:r>
          <w:rPr>
            <w:rFonts w:ascii="Times New Roman" w:eastAsia="Times New Roman" w:hAnsi="Times New Roman" w:cs="Times New Roman"/>
            <w:sz w:val="24"/>
            <w:szCs w:val="24"/>
          </w:rPr>
          <w:t>video_configurations</w:t>
        </w:r>
        <w:proofErr w:type="spellEnd"/>
        <w:r>
          <w:rPr>
            <w:rFonts w:ascii="Times New Roman" w:eastAsia="Times New Roman" w:hAnsi="Times New Roman" w:cs="Times New Roman"/>
            <w:sz w:val="24"/>
            <w:szCs w:val="24"/>
          </w:rPr>
          <w:t xml:space="preserve"> array, if such array is </w:t>
        </w:r>
      </w:ins>
      <w:ins w:id="30" w:author="Yuriy Reznik" w:date="2020-07-09T05:28:00Z">
        <w:r>
          <w:rPr>
            <w:rFonts w:ascii="Times New Roman" w:eastAsia="Times New Roman" w:hAnsi="Times New Roman" w:cs="Times New Roman"/>
            <w:sz w:val="24"/>
            <w:szCs w:val="24"/>
          </w:rPr>
          <w:t xml:space="preserve">explicitly </w:t>
        </w:r>
      </w:ins>
      <w:ins w:id="31" w:author="Yuriy Reznik" w:date="2020-07-09T05:31:00Z">
        <w:r w:rsidR="00A840E9">
          <w:rPr>
            <w:rFonts w:ascii="Times New Roman" w:eastAsia="Times New Roman" w:hAnsi="Times New Roman" w:cs="Times New Roman"/>
            <w:sz w:val="24"/>
            <w:szCs w:val="24"/>
          </w:rPr>
          <w:t>defined</w:t>
        </w:r>
      </w:ins>
      <w:ins w:id="32" w:author="Yuriy Reznik" w:date="2020-07-09T05:28:00Z">
        <w:r>
          <w:rPr>
            <w:rFonts w:ascii="Times New Roman" w:eastAsia="Times New Roman" w:hAnsi="Times New Roman" w:cs="Times New Roman"/>
            <w:sz w:val="24"/>
            <w:szCs w:val="24"/>
          </w:rPr>
          <w:t>. Specifically, each entry in this array should also include video_</w:t>
        </w:r>
      </w:ins>
      <w:ins w:id="33" w:author="Yuriy Reznik" w:date="2020-07-09T05:29:00Z">
        <w:r>
          <w:rPr>
            <w:rFonts w:ascii="Times New Roman" w:eastAsia="Times New Roman" w:hAnsi="Times New Roman" w:cs="Times New Roman"/>
            <w:sz w:val="24"/>
            <w:szCs w:val="24"/>
          </w:rPr>
          <w:t xml:space="preserve">codec element, describing which codec is intended to be used. Additionally, </w:t>
        </w:r>
      </w:ins>
      <w:ins w:id="34" w:author="Yuriy Reznik" w:date="2020-07-09T05:30:00Z">
        <w:r w:rsidR="00A840E9">
          <w:rPr>
            <w:rFonts w:ascii="Times New Roman" w:eastAsia="Times New Roman" w:hAnsi="Times New Roman" w:cs="Times New Roman"/>
            <w:sz w:val="24"/>
            <w:szCs w:val="24"/>
          </w:rPr>
          <w:t>resolutions specified by such configurations should be consistent with resolution</w:t>
        </w:r>
      </w:ins>
      <w:ins w:id="35" w:author="Yuriy Reznik" w:date="2020-07-09T05:31:00Z">
        <w:r w:rsidR="00A840E9">
          <w:rPr>
            <w:rFonts w:ascii="Times New Roman" w:eastAsia="Times New Roman" w:hAnsi="Times New Roman" w:cs="Times New Roman"/>
            <w:sz w:val="24"/>
            <w:szCs w:val="24"/>
          </w:rPr>
          <w:t xml:space="preserve"> limits specified globally and for </w:t>
        </w:r>
      </w:ins>
      <w:ins w:id="36" w:author="Yuriy Reznik" w:date="2020-07-09T05:35:00Z">
        <w:r w:rsidR="00A840E9">
          <w:rPr>
            <w:rFonts w:ascii="Times New Roman" w:eastAsia="Times New Roman" w:hAnsi="Times New Roman" w:cs="Times New Roman"/>
            <w:sz w:val="24"/>
            <w:szCs w:val="24"/>
          </w:rPr>
          <w:t xml:space="preserve">each </w:t>
        </w:r>
      </w:ins>
      <w:ins w:id="37" w:author="Yuriy Reznik" w:date="2020-07-09T05:32:00Z">
        <w:r w:rsidR="00A840E9">
          <w:rPr>
            <w:rFonts w:ascii="Times New Roman" w:eastAsia="Times New Roman" w:hAnsi="Times New Roman" w:cs="Times New Roman"/>
            <w:sz w:val="24"/>
            <w:szCs w:val="24"/>
          </w:rPr>
          <w:t>specific</w:t>
        </w:r>
      </w:ins>
      <w:ins w:id="38" w:author="Yuriy Reznik" w:date="2020-07-09T05:31:00Z">
        <w:r w:rsidR="00A840E9">
          <w:rPr>
            <w:rFonts w:ascii="Times New Roman" w:eastAsia="Times New Roman" w:hAnsi="Times New Roman" w:cs="Times New Roman"/>
            <w:sz w:val="24"/>
            <w:szCs w:val="24"/>
          </w:rPr>
          <w:t xml:space="preserve"> codec. </w:t>
        </w:r>
      </w:ins>
      <w:ins w:id="39" w:author="Yuriy Reznik" w:date="2020-07-09T05:33:00Z">
        <w:r w:rsidR="00A840E9">
          <w:rPr>
            <w:rFonts w:ascii="Times New Roman" w:eastAsia="Times New Roman" w:hAnsi="Times New Roman" w:cs="Times New Roman"/>
            <w:sz w:val="24"/>
            <w:szCs w:val="24"/>
          </w:rPr>
          <w:t xml:space="preserve">The number of video configurations marked as “required” should also be consistent </w:t>
        </w:r>
      </w:ins>
      <w:ins w:id="40" w:author="Yuriy Reznik" w:date="2020-07-09T05:34:00Z">
        <w:r w:rsidR="00A840E9">
          <w:rPr>
            <w:rFonts w:ascii="Times New Roman" w:eastAsia="Times New Roman" w:hAnsi="Times New Roman" w:cs="Times New Roman"/>
            <w:sz w:val="24"/>
            <w:szCs w:val="24"/>
          </w:rPr>
          <w:t xml:space="preserve">limits for the number of renditions specified globally and for </w:t>
        </w:r>
      </w:ins>
      <w:ins w:id="41" w:author="Yuriy Reznik" w:date="2020-07-09T05:35:00Z">
        <w:r w:rsidR="00A840E9">
          <w:rPr>
            <w:rFonts w:ascii="Times New Roman" w:eastAsia="Times New Roman" w:hAnsi="Times New Roman" w:cs="Times New Roman"/>
            <w:sz w:val="24"/>
            <w:szCs w:val="24"/>
          </w:rPr>
          <w:t xml:space="preserve">each </w:t>
        </w:r>
      </w:ins>
      <w:ins w:id="42" w:author="Yuriy Reznik" w:date="2020-07-09T05:34:00Z">
        <w:r w:rsidR="00A840E9">
          <w:rPr>
            <w:rFonts w:ascii="Times New Roman" w:eastAsia="Times New Roman" w:hAnsi="Times New Roman" w:cs="Times New Roman"/>
            <w:sz w:val="24"/>
            <w:szCs w:val="24"/>
          </w:rPr>
          <w:t xml:space="preserve">specific codec. </w:t>
        </w:r>
      </w:ins>
    </w:p>
    <w:p w14:paraId="372CD4D3"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Sample</w:t>
      </w:r>
    </w:p>
    <w:p w14:paraId="4DED7CA4"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Below is a sample CAE profile with mixed renditions:</w:t>
      </w:r>
    </w:p>
    <w:p w14:paraId="2AD37F3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0EC3259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"multi-platform-extended-dynamic-hevc-mixed-codec"</w:t>
      </w:r>
      <w:r w:rsidRPr="001B52DB">
        <w:rPr>
          <w:rFonts w:ascii="Consolas" w:eastAsia="Times New Roman" w:hAnsi="Consolas" w:cs="Courier New"/>
          <w:color w:val="999999"/>
          <w:sz w:val="20"/>
          <w:szCs w:val="20"/>
          <w:bdr w:val="none" w:sz="0" w:space="0" w:color="auto" w:frame="1"/>
        </w:rPr>
        <w:t>,</w:t>
      </w:r>
    </w:p>
    <w:p w14:paraId="6F85BA7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display_name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 Extended HEVC (CAE) mixed-codec"</w:t>
      </w:r>
      <w:r w:rsidRPr="001B52DB">
        <w:rPr>
          <w:rFonts w:ascii="Consolas" w:eastAsia="Times New Roman" w:hAnsi="Consolas" w:cs="Courier New"/>
          <w:color w:val="999999"/>
          <w:sz w:val="20"/>
          <w:szCs w:val="20"/>
          <w:bdr w:val="none" w:sz="0" w:space="0" w:color="auto" w:frame="1"/>
        </w:rPr>
        <w:t>,</w:t>
      </w:r>
    </w:p>
    <w:p w14:paraId="784F524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"description"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"Deliver high quality content for a wide range content types and screen sizes including mobile, desktop and large screens."</w:t>
      </w:r>
      <w:r w:rsidRPr="001B52DB">
        <w:rPr>
          <w:rFonts w:ascii="Consolas" w:eastAsia="Times New Roman" w:hAnsi="Consolas" w:cs="Courier New"/>
          <w:color w:val="999999"/>
          <w:sz w:val="20"/>
          <w:szCs w:val="20"/>
          <w:bdr w:val="none" w:sz="0" w:space="0" w:color="auto" w:frame="1"/>
        </w:rPr>
        <w:t>,</w:t>
      </w:r>
    </w:p>
    <w:p w14:paraId="1615438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1486906377</w:t>
      </w:r>
      <w:r w:rsidRPr="001B52DB">
        <w:rPr>
          <w:rFonts w:ascii="Consolas" w:eastAsia="Times New Roman" w:hAnsi="Consolas" w:cs="Courier New"/>
          <w:color w:val="999999"/>
          <w:sz w:val="20"/>
          <w:szCs w:val="20"/>
          <w:bdr w:val="none" w:sz="0" w:space="0" w:color="auto" w:frame="1"/>
        </w:rPr>
        <w:t>,</w:t>
      </w:r>
    </w:p>
    <w:p w14:paraId="48CCF0C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digital_master</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93EE95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"passthrough"</w:t>
      </w:r>
      <w:r w:rsidRPr="001B52DB">
        <w:rPr>
          <w:rFonts w:ascii="Consolas" w:eastAsia="Times New Roman" w:hAnsi="Consolas" w:cs="Courier New"/>
          <w:color w:val="999999"/>
          <w:sz w:val="20"/>
          <w:szCs w:val="20"/>
          <w:bdr w:val="none" w:sz="0" w:space="0" w:color="auto" w:frame="1"/>
        </w:rPr>
        <w:t>,</w:t>
      </w:r>
    </w:p>
    <w:p w14:paraId="7D8AE55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"distribute"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false</w:t>
      </w:r>
    </w:p>
    <w:p w14:paraId="548DAEC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A77A0C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A5EBB0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"packages"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F397D6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dynamic_origin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B8D3A1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3FAD52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"default/audio64"</w:t>
      </w:r>
      <w:r w:rsidRPr="001B52DB">
        <w:rPr>
          <w:rFonts w:ascii="Consolas" w:eastAsia="Times New Roman" w:hAnsi="Consolas" w:cs="Courier New"/>
          <w:color w:val="999999"/>
          <w:sz w:val="20"/>
          <w:szCs w:val="20"/>
          <w:bdr w:val="none" w:sz="0" w:space="0" w:color="auto" w:frame="1"/>
        </w:rPr>
        <w:t>,</w:t>
      </w:r>
    </w:p>
    <w:p w14:paraId="38D1287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"default/audio128"</w:t>
      </w:r>
      <w:r w:rsidRPr="001B52DB">
        <w:rPr>
          <w:rFonts w:ascii="Consolas" w:eastAsia="Times New Roman" w:hAnsi="Consolas" w:cs="Courier New"/>
          <w:color w:val="999999"/>
          <w:sz w:val="20"/>
          <w:szCs w:val="20"/>
          <w:bdr w:val="none" w:sz="0" w:space="0" w:color="auto" w:frame="1"/>
        </w:rPr>
        <w:t>,</w:t>
      </w:r>
    </w:p>
    <w:p w14:paraId="4B0A4681" w14:textId="64B01969" w:rsidR="001B52DB" w:rsidRPr="001B52DB" w:rsidDel="00057992"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3" w:author="Yuriy Reznik" w:date="2020-07-09T11:26:00Z"/>
          <w:rFonts w:ascii="Consolas" w:eastAsia="Times New Roman" w:hAnsi="Consolas" w:cs="Courier New"/>
          <w:color w:val="000000"/>
          <w:sz w:val="20"/>
          <w:szCs w:val="20"/>
          <w:bdr w:val="none" w:sz="0" w:space="0" w:color="auto" w:frame="1"/>
        </w:rPr>
      </w:pPr>
      <w:commentRangeStart w:id="44"/>
      <w:del w:id="45" w:author="Yuriy Reznik" w:date="2020-07-09T11:26:00Z">
        <w:r w:rsidRPr="001B52DB" w:rsidDel="00057992">
          <w:rPr>
            <w:rFonts w:ascii="Consolas" w:eastAsia="Times New Roman" w:hAnsi="Consolas" w:cs="Courier New"/>
            <w:color w:val="000000"/>
            <w:sz w:val="20"/>
            <w:szCs w:val="20"/>
            <w:bdr w:val="none" w:sz="0" w:space="0" w:color="auto" w:frame="1"/>
          </w:rPr>
          <w:delText xml:space="preserve">      </w:delText>
        </w:r>
        <w:r w:rsidRPr="001B52DB" w:rsidDel="00057992">
          <w:rPr>
            <w:rFonts w:ascii="Consolas" w:eastAsia="Times New Roman" w:hAnsi="Consolas" w:cs="Courier New"/>
            <w:color w:val="669900"/>
            <w:sz w:val="20"/>
            <w:szCs w:val="20"/>
            <w:bdr w:val="none" w:sz="0" w:space="0" w:color="auto" w:frame="1"/>
          </w:rPr>
          <w:delText>"default/audio96"</w:delText>
        </w:r>
        <w:r w:rsidRPr="001B52DB" w:rsidDel="00057992">
          <w:rPr>
            <w:rFonts w:ascii="Consolas" w:eastAsia="Times New Roman" w:hAnsi="Consolas" w:cs="Courier New"/>
            <w:color w:val="999999"/>
            <w:sz w:val="20"/>
            <w:szCs w:val="20"/>
            <w:bdr w:val="none" w:sz="0" w:space="0" w:color="auto" w:frame="1"/>
          </w:rPr>
          <w:delText>,</w:delText>
        </w:r>
      </w:del>
    </w:p>
    <w:p w14:paraId="643FA491" w14:textId="77046440" w:rsidR="001B52DB" w:rsidRPr="001B52DB" w:rsidDel="00057992"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46" w:author="Yuriy Reznik" w:date="2020-07-09T11:26:00Z"/>
          <w:rFonts w:ascii="Consolas" w:eastAsia="Times New Roman" w:hAnsi="Consolas" w:cs="Courier New"/>
          <w:color w:val="000000"/>
          <w:sz w:val="20"/>
          <w:szCs w:val="20"/>
          <w:bdr w:val="none" w:sz="0" w:space="0" w:color="auto" w:frame="1"/>
        </w:rPr>
      </w:pPr>
      <w:del w:id="47" w:author="Yuriy Reznik" w:date="2020-07-09T11:26:00Z">
        <w:r w:rsidRPr="001B52DB" w:rsidDel="00057992">
          <w:rPr>
            <w:rFonts w:ascii="Consolas" w:eastAsia="Times New Roman" w:hAnsi="Consolas" w:cs="Courier New"/>
            <w:color w:val="000000"/>
            <w:sz w:val="20"/>
            <w:szCs w:val="20"/>
            <w:bdr w:val="none" w:sz="0" w:space="0" w:color="auto" w:frame="1"/>
          </w:rPr>
          <w:delText xml:space="preserve">      </w:delText>
        </w:r>
        <w:r w:rsidRPr="001B52DB" w:rsidDel="00057992">
          <w:rPr>
            <w:rFonts w:ascii="Consolas" w:eastAsia="Times New Roman" w:hAnsi="Consolas" w:cs="Courier New"/>
            <w:color w:val="669900"/>
            <w:sz w:val="20"/>
            <w:szCs w:val="20"/>
            <w:bdr w:val="none" w:sz="0" w:space="0" w:color="auto" w:frame="1"/>
          </w:rPr>
          <w:delText>"default/audio192"</w:delText>
        </w:r>
      </w:del>
      <w:commentRangeEnd w:id="44"/>
      <w:r w:rsidR="00057992">
        <w:rPr>
          <w:rStyle w:val="CommentReference"/>
        </w:rPr>
        <w:commentReference w:id="44"/>
      </w:r>
    </w:p>
    <w:p w14:paraId="7899497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BA4E8B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"images"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080D08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8CDBF2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"thumbnail"</w:t>
      </w:r>
      <w:r w:rsidRPr="001B52DB">
        <w:rPr>
          <w:rFonts w:ascii="Consolas" w:eastAsia="Times New Roman" w:hAnsi="Consolas" w:cs="Courier New"/>
          <w:color w:val="999999"/>
          <w:sz w:val="20"/>
          <w:szCs w:val="20"/>
          <w:bdr w:val="none" w:sz="0" w:space="0" w:color="auto" w:frame="1"/>
        </w:rPr>
        <w:t>,</w:t>
      </w:r>
    </w:p>
    <w:p w14:paraId="282A7CC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90</w:t>
      </w:r>
      <w:r w:rsidRPr="001B52DB">
        <w:rPr>
          <w:rFonts w:ascii="Consolas" w:eastAsia="Times New Roman" w:hAnsi="Consolas" w:cs="Courier New"/>
          <w:color w:val="999999"/>
          <w:sz w:val="20"/>
          <w:szCs w:val="20"/>
          <w:bdr w:val="none" w:sz="0" w:space="0" w:color="auto" w:frame="1"/>
        </w:rPr>
        <w:t>,</w:t>
      </w:r>
    </w:p>
    <w:p w14:paraId="0100C63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160</w:t>
      </w:r>
    </w:p>
    <w:p w14:paraId="15C0039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25798A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586D10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"poster"</w:t>
      </w:r>
      <w:r w:rsidRPr="001B52DB">
        <w:rPr>
          <w:rFonts w:ascii="Consolas" w:eastAsia="Times New Roman" w:hAnsi="Consolas" w:cs="Courier New"/>
          <w:color w:val="999999"/>
          <w:sz w:val="20"/>
          <w:szCs w:val="20"/>
          <w:bdr w:val="none" w:sz="0" w:space="0" w:color="auto" w:frame="1"/>
        </w:rPr>
        <w:t>,</w:t>
      </w:r>
    </w:p>
    <w:p w14:paraId="500E0A1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r w:rsidRPr="001B52DB">
        <w:rPr>
          <w:rFonts w:ascii="Consolas" w:eastAsia="Times New Roman" w:hAnsi="Consolas" w:cs="Courier New"/>
          <w:color w:val="999999"/>
          <w:sz w:val="20"/>
          <w:szCs w:val="20"/>
          <w:bdr w:val="none" w:sz="0" w:space="0" w:color="auto" w:frame="1"/>
        </w:rPr>
        <w:t>,</w:t>
      </w:r>
    </w:p>
    <w:p w14:paraId="45A710E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p>
    <w:p w14:paraId="3540D00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27A63E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C57854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dynamic_profile_options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4A21339" w14:textId="5F340B86"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max_renditions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del w:id="48" w:author="Yuriy Reznik" w:date="2020-07-09T11:27:00Z">
        <w:r w:rsidRPr="001B52DB" w:rsidDel="00057992">
          <w:rPr>
            <w:rFonts w:ascii="Consolas" w:eastAsia="Times New Roman" w:hAnsi="Consolas" w:cs="Courier New"/>
            <w:color w:val="990055"/>
            <w:sz w:val="20"/>
            <w:szCs w:val="20"/>
            <w:bdr w:val="none" w:sz="0" w:space="0" w:color="auto" w:frame="1"/>
          </w:rPr>
          <w:delText>6</w:delText>
        </w:r>
      </w:del>
      <w:commentRangeStart w:id="49"/>
      <w:ins w:id="50" w:author="Yuriy Reznik" w:date="2020-07-09T11:29:00Z">
        <w:r w:rsidR="00057992">
          <w:rPr>
            <w:rFonts w:ascii="Consolas" w:eastAsia="Times New Roman" w:hAnsi="Consolas" w:cs="Courier New"/>
            <w:color w:val="990055"/>
            <w:sz w:val="20"/>
            <w:szCs w:val="20"/>
            <w:bdr w:val="none" w:sz="0" w:space="0" w:color="auto" w:frame="1"/>
          </w:rPr>
          <w:t>10</w:t>
        </w:r>
        <w:commentRangeEnd w:id="49"/>
        <w:r w:rsidR="00057992">
          <w:rPr>
            <w:rStyle w:val="CommentReference"/>
          </w:rPr>
          <w:commentReference w:id="49"/>
        </w:r>
      </w:ins>
      <w:r w:rsidRPr="001B52DB">
        <w:rPr>
          <w:rFonts w:ascii="Consolas" w:eastAsia="Times New Roman" w:hAnsi="Consolas" w:cs="Courier New"/>
          <w:color w:val="999999"/>
          <w:sz w:val="20"/>
          <w:szCs w:val="20"/>
          <w:bdr w:val="none" w:sz="0" w:space="0" w:color="auto" w:frame="1"/>
        </w:rPr>
        <w:t>,</w:t>
      </w:r>
    </w:p>
    <w:p w14:paraId="18C83E5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min_renditions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550D224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max_bitrate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12000</w:t>
      </w:r>
      <w:r w:rsidRPr="001B52DB">
        <w:rPr>
          <w:rFonts w:ascii="Consolas" w:eastAsia="Times New Roman" w:hAnsi="Consolas" w:cs="Courier New"/>
          <w:color w:val="999999"/>
          <w:sz w:val="20"/>
          <w:szCs w:val="20"/>
          <w:bdr w:val="none" w:sz="0" w:space="0" w:color="auto" w:frame="1"/>
        </w:rPr>
        <w:t>,</w:t>
      </w:r>
    </w:p>
    <w:p w14:paraId="73E96D0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max_first_rendition_bitrate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1000</w:t>
      </w:r>
      <w:r w:rsidRPr="001B52DB">
        <w:rPr>
          <w:rFonts w:ascii="Consolas" w:eastAsia="Times New Roman" w:hAnsi="Consolas" w:cs="Courier New"/>
          <w:color w:val="999999"/>
          <w:sz w:val="20"/>
          <w:szCs w:val="20"/>
          <w:bdr w:val="none" w:sz="0" w:space="0" w:color="auto" w:frame="1"/>
        </w:rPr>
        <w:t>,</w:t>
      </w:r>
    </w:p>
    <w:p w14:paraId="5D08F1A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max_first_rendition_resolution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B2B3F0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r w:rsidRPr="001B52DB">
        <w:rPr>
          <w:rFonts w:ascii="Consolas" w:eastAsia="Times New Roman" w:hAnsi="Consolas" w:cs="Courier New"/>
          <w:color w:val="999999"/>
          <w:sz w:val="20"/>
          <w:szCs w:val="20"/>
          <w:bdr w:val="none" w:sz="0" w:space="0" w:color="auto" w:frame="1"/>
        </w:rPr>
        <w:t>,</w:t>
      </w:r>
    </w:p>
    <w:p w14:paraId="051EB61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p>
    <w:p w14:paraId="063C0DB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8E7B16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video_codecs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B8E6B0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"h264"</w:t>
      </w:r>
      <w:r w:rsidRPr="001B52DB">
        <w:rPr>
          <w:rFonts w:ascii="Consolas" w:eastAsia="Times New Roman" w:hAnsi="Consolas" w:cs="Courier New"/>
          <w:color w:val="999999"/>
          <w:sz w:val="20"/>
          <w:szCs w:val="20"/>
          <w:bdr w:val="none" w:sz="0" w:space="0" w:color="auto" w:frame="1"/>
        </w:rPr>
        <w:t>,</w:t>
      </w:r>
    </w:p>
    <w:p w14:paraId="21ADC45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p>
    <w:p w14:paraId="2252FA5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45A3A7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video_codec_options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4829C4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"h264"</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1B366C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min_renditions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6A7BBA1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max_resolution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79EC24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r w:rsidRPr="001B52DB">
        <w:rPr>
          <w:rFonts w:ascii="Consolas" w:eastAsia="Times New Roman" w:hAnsi="Consolas" w:cs="Courier New"/>
          <w:color w:val="999999"/>
          <w:sz w:val="20"/>
          <w:szCs w:val="20"/>
          <w:bdr w:val="none" w:sz="0" w:space="0" w:color="auto" w:frame="1"/>
        </w:rPr>
        <w:t>,</w:t>
      </w:r>
    </w:p>
    <w:p w14:paraId="108EC61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p>
    <w:p w14:paraId="5051A2E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6E3C6F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B5406E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"hevc"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198E53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min_renditions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119D618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max_resolution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DB2E13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1920</w:t>
      </w:r>
      <w:r w:rsidRPr="001B52DB">
        <w:rPr>
          <w:rFonts w:ascii="Consolas" w:eastAsia="Times New Roman" w:hAnsi="Consolas" w:cs="Courier New"/>
          <w:color w:val="999999"/>
          <w:sz w:val="20"/>
          <w:szCs w:val="20"/>
          <w:bdr w:val="none" w:sz="0" w:space="0" w:color="auto" w:frame="1"/>
        </w:rPr>
        <w:t>,</w:t>
      </w:r>
    </w:p>
    <w:p w14:paraId="3275DF4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1080</w:t>
      </w:r>
    </w:p>
    <w:p w14:paraId="6F0395C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795340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1FACB3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D53A80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D619EE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51920A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999999"/>
          <w:sz w:val="20"/>
          <w:szCs w:val="20"/>
          <w:bdr w:val="none" w:sz="0" w:space="0" w:color="auto" w:frame="1"/>
        </w:rPr>
        <w:t>}</w:t>
      </w:r>
    </w:p>
    <w:p w14:paraId="6005F391"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5F5DE04F"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2F732059" w14:textId="77777777" w:rsidR="001B52DB" w:rsidRPr="001B52DB" w:rsidRDefault="001B52DB" w:rsidP="001B52DB">
      <w:pPr>
        <w:spacing w:before="100" w:beforeAutospacing="1" w:after="100" w:afterAutospacing="1" w:line="240" w:lineRule="auto"/>
        <w:outlineLvl w:val="1"/>
        <w:rPr>
          <w:rFonts w:ascii="Times New Roman" w:eastAsia="Times New Roman" w:hAnsi="Times New Roman" w:cs="Times New Roman"/>
          <w:sz w:val="59"/>
          <w:szCs w:val="59"/>
        </w:rPr>
      </w:pPr>
      <w:r w:rsidRPr="001B52DB">
        <w:rPr>
          <w:rFonts w:ascii="Times New Roman" w:eastAsia="Times New Roman" w:hAnsi="Times New Roman" w:cs="Times New Roman"/>
          <w:sz w:val="59"/>
          <w:szCs w:val="59"/>
        </w:rPr>
        <w:t>Limitations</w:t>
      </w:r>
    </w:p>
    <w:p w14:paraId="6EACD484"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Below are current limitations on HEVC support - note that these will change as we make enhancements.</w:t>
      </w:r>
    </w:p>
    <w:p w14:paraId="7761B227" w14:textId="77777777" w:rsidR="001B52DB" w:rsidRPr="001B52DB" w:rsidRDefault="001B52DB" w:rsidP="001B52DB">
      <w:pPr>
        <w:numPr>
          <w:ilvl w:val="0"/>
          <w:numId w:val="5"/>
        </w:numPr>
        <w:spacing w:before="100" w:beforeAutospacing="1" w:after="100" w:afterAutospacing="1" w:line="240" w:lineRule="auto"/>
        <w:rPr>
          <w:rFonts w:ascii="Times New Roman" w:eastAsia="Times New Roman" w:hAnsi="Times New Roman" w:cs="Times New Roman"/>
          <w:sz w:val="24"/>
          <w:szCs w:val="24"/>
        </w:rPr>
      </w:pPr>
      <w:commentRangeStart w:id="51"/>
      <w:r w:rsidRPr="001B52DB">
        <w:rPr>
          <w:rFonts w:ascii="Times New Roman" w:eastAsia="Times New Roman" w:hAnsi="Times New Roman" w:cs="Times New Roman"/>
          <w:sz w:val="24"/>
          <w:szCs w:val="24"/>
        </w:rPr>
        <w:t>Standard CAE ingest profiles currently include HEVC renditions - these should only be used in cases where you know that you will be delivering videos only to HEVC-capable devices. Custom profiles can be created to include both HEVC and H.264 renditions. See the </w:t>
      </w:r>
      <w:hyperlink r:id="rId17" w:anchor="custom_cae_profiles" w:history="1">
        <w:r w:rsidRPr="001B52DB">
          <w:rPr>
            <w:rFonts w:ascii="Times New Roman" w:eastAsia="Times New Roman" w:hAnsi="Times New Roman" w:cs="Times New Roman"/>
            <w:color w:val="13A0B7"/>
            <w:sz w:val="24"/>
            <w:szCs w:val="24"/>
            <w:u w:val="single"/>
          </w:rPr>
          <w:t>Custom CAE profiles</w:t>
        </w:r>
      </w:hyperlink>
      <w:r w:rsidRPr="001B52DB">
        <w:rPr>
          <w:rFonts w:ascii="Times New Roman" w:eastAsia="Times New Roman" w:hAnsi="Times New Roman" w:cs="Times New Roman"/>
          <w:sz w:val="24"/>
          <w:szCs w:val="24"/>
        </w:rPr>
        <w:t> section above.</w:t>
      </w:r>
    </w:p>
    <w:p w14:paraId="79FC7913" w14:textId="77777777" w:rsidR="001B52DB" w:rsidRPr="001B52DB" w:rsidRDefault="001B52DB" w:rsidP="001B52DB">
      <w:pPr>
        <w:spacing w:after="0" w:line="240" w:lineRule="auto"/>
        <w:ind w:left="720"/>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@Ashique: I suspect item 5 below is no longer true, maybe also item 3 based on updates to Zencoder. Can you comment on these?</w:t>
      </w:r>
      <w:commentRangeEnd w:id="51"/>
      <w:r w:rsidR="00057992">
        <w:rPr>
          <w:rStyle w:val="CommentReference"/>
        </w:rPr>
        <w:commentReference w:id="51"/>
      </w:r>
    </w:p>
    <w:p w14:paraId="65BDD84B" w14:textId="77777777" w:rsidR="001B52DB" w:rsidRPr="001B52DB" w:rsidRDefault="001B52DB" w:rsidP="001B52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Only AAC audio is supported, no support for EAC3 or AC3 audio codec with HEVC.</w:t>
      </w:r>
    </w:p>
    <w:p w14:paraId="3F1FA1F8" w14:textId="1A8D669E" w:rsidR="001B52DB" w:rsidRPr="001B52DB" w:rsidRDefault="001B52DB" w:rsidP="001B52DB">
      <w:pPr>
        <w:numPr>
          <w:ilvl w:val="0"/>
          <w:numId w:val="5"/>
        </w:numPr>
        <w:spacing w:before="100" w:beforeAutospacing="1" w:after="100" w:afterAutospacing="1" w:line="240" w:lineRule="auto"/>
        <w:rPr>
          <w:rFonts w:ascii="Times New Roman" w:eastAsia="Times New Roman" w:hAnsi="Times New Roman" w:cs="Times New Roman"/>
          <w:sz w:val="24"/>
          <w:szCs w:val="24"/>
        </w:rPr>
      </w:pPr>
      <w:commentRangeStart w:id="52"/>
      <w:r w:rsidRPr="001B52DB">
        <w:rPr>
          <w:rFonts w:ascii="Times New Roman" w:eastAsia="Times New Roman" w:hAnsi="Times New Roman" w:cs="Times New Roman"/>
          <w:sz w:val="24"/>
          <w:szCs w:val="24"/>
        </w:rPr>
        <w:t>HDR and 10-bit video is not supported.</w:t>
      </w:r>
      <w:commentRangeEnd w:id="52"/>
      <w:r w:rsidR="00057992">
        <w:rPr>
          <w:rStyle w:val="CommentReference"/>
        </w:rPr>
        <w:commentReference w:id="52"/>
      </w:r>
    </w:p>
    <w:p w14:paraId="3B957013" w14:textId="77777777" w:rsidR="001B52DB" w:rsidRPr="001B52DB" w:rsidRDefault="001B52DB" w:rsidP="001B52DB">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Media UI currently displays all the renditions and does not display the codec info next to each rendition.</w:t>
      </w:r>
    </w:p>
    <w:p w14:paraId="6EF95F98" w14:textId="77777777" w:rsidR="001B52DB" w:rsidRPr="001B52DB" w:rsidRDefault="001B52DB" w:rsidP="001B52DB">
      <w:pPr>
        <w:spacing w:before="100" w:beforeAutospacing="1" w:after="100" w:afterAutospacing="1" w:line="240" w:lineRule="auto"/>
        <w:outlineLvl w:val="1"/>
        <w:rPr>
          <w:rFonts w:ascii="Times New Roman" w:eastAsia="Times New Roman" w:hAnsi="Times New Roman" w:cs="Times New Roman"/>
          <w:sz w:val="59"/>
          <w:szCs w:val="59"/>
        </w:rPr>
      </w:pPr>
      <w:r w:rsidRPr="001B52DB">
        <w:rPr>
          <w:rFonts w:ascii="Times New Roman" w:eastAsia="Times New Roman" w:hAnsi="Times New Roman" w:cs="Times New Roman"/>
          <w:sz w:val="59"/>
          <w:szCs w:val="59"/>
        </w:rPr>
        <w:t>Appendix 1: HEVC ingest profiles</w:t>
      </w:r>
    </w:p>
    <w:p w14:paraId="6FD52A20"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Below are the full properties of the HEVC profiles in JSON.</w:t>
      </w:r>
    </w:p>
    <w:p w14:paraId="5FBDFAA5" w14:textId="77777777" w:rsidR="001B52DB" w:rsidRPr="001B52DB" w:rsidRDefault="001B52DB" w:rsidP="001B52D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8" w:anchor="multi-platform-extended-dynamic-hevc" w:history="1">
        <w:r w:rsidRPr="001B52DB">
          <w:rPr>
            <w:rFonts w:ascii="Times New Roman" w:eastAsia="Times New Roman" w:hAnsi="Times New Roman" w:cs="Times New Roman"/>
            <w:color w:val="13A0B7"/>
            <w:sz w:val="24"/>
            <w:szCs w:val="24"/>
            <w:u w:val="single"/>
          </w:rPr>
          <w:t>Multiplatform Extended HEVC (CAE)</w:t>
        </w:r>
      </w:hyperlink>
    </w:p>
    <w:p w14:paraId="164570DF" w14:textId="77777777" w:rsidR="001B52DB" w:rsidRPr="001B52DB" w:rsidRDefault="001B52DB" w:rsidP="001B52D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19" w:anchor="multi-platform-extended-dynamic-hevc-with-mp4" w:history="1">
        <w:r w:rsidRPr="001B52DB">
          <w:rPr>
            <w:rFonts w:ascii="Times New Roman" w:eastAsia="Times New Roman" w:hAnsi="Times New Roman" w:cs="Times New Roman"/>
            <w:color w:val="13A0B7"/>
            <w:sz w:val="24"/>
            <w:szCs w:val="24"/>
            <w:u w:val="single"/>
          </w:rPr>
          <w:t>Multiplatform Extended HEVC (CAE) with MP4</w:t>
        </w:r>
      </w:hyperlink>
    </w:p>
    <w:p w14:paraId="0107E831" w14:textId="77777777" w:rsidR="001B52DB" w:rsidRPr="001B52DB" w:rsidRDefault="001B52DB" w:rsidP="001B52D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0" w:anchor="multi-platform-extended-static-mixed-codec" w:history="1">
        <w:r w:rsidRPr="001B52DB">
          <w:rPr>
            <w:rFonts w:ascii="Times New Roman" w:eastAsia="Times New Roman" w:hAnsi="Times New Roman" w:cs="Times New Roman"/>
            <w:color w:val="13A0B7"/>
            <w:sz w:val="24"/>
            <w:szCs w:val="24"/>
            <w:u w:val="single"/>
          </w:rPr>
          <w:t>Multiplatform Extended Static H.264 + HEVC</w:t>
        </w:r>
      </w:hyperlink>
    </w:p>
    <w:p w14:paraId="276356BA" w14:textId="77777777" w:rsidR="001B52DB" w:rsidRPr="001B52DB" w:rsidRDefault="001B52DB" w:rsidP="001B52D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1" w:anchor="multi-platform-extended-static-mixed-codec-with-mp4" w:history="1">
        <w:r w:rsidRPr="001B52DB">
          <w:rPr>
            <w:rFonts w:ascii="Times New Roman" w:eastAsia="Times New Roman" w:hAnsi="Times New Roman" w:cs="Times New Roman"/>
            <w:color w:val="13A0B7"/>
            <w:sz w:val="24"/>
            <w:szCs w:val="24"/>
            <w:u w:val="single"/>
          </w:rPr>
          <w:t>Multiplatform Extended Static H.264 + HEVC with MP4</w:t>
        </w:r>
      </w:hyperlink>
    </w:p>
    <w:p w14:paraId="2902D685" w14:textId="77777777" w:rsidR="001B52DB" w:rsidRPr="001B52DB" w:rsidRDefault="001B52DB" w:rsidP="001B52DB">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22" w:anchor="multi-platform-extended-static-hevc-with-mp4" w:history="1">
        <w:r w:rsidRPr="001B52DB">
          <w:rPr>
            <w:rFonts w:ascii="Times New Roman" w:eastAsia="Times New Roman" w:hAnsi="Times New Roman" w:cs="Times New Roman"/>
            <w:color w:val="13A0B7"/>
            <w:sz w:val="24"/>
            <w:szCs w:val="24"/>
            <w:u w:val="single"/>
          </w:rPr>
          <w:t>Multiplatform Extended HEVC with MP4</w:t>
        </w:r>
      </w:hyperlink>
    </w:p>
    <w:p w14:paraId="6CEC6D17"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Context Aware Encoding (CAE) profiles</w:t>
      </w:r>
    </w:p>
    <w:p w14:paraId="4521F976" w14:textId="77777777" w:rsidR="001B52DB" w:rsidRPr="001B52DB" w:rsidRDefault="001B52DB" w:rsidP="001B52DB">
      <w:pPr>
        <w:spacing w:before="100" w:beforeAutospacing="1" w:after="100" w:afterAutospacing="1" w:line="240" w:lineRule="auto"/>
        <w:outlineLvl w:val="3"/>
        <w:rPr>
          <w:rFonts w:ascii="Times New Roman" w:eastAsia="Times New Roman" w:hAnsi="Times New Roman" w:cs="Times New Roman"/>
          <w:sz w:val="37"/>
          <w:szCs w:val="37"/>
        </w:rPr>
      </w:pPr>
      <w:r w:rsidRPr="001B52DB">
        <w:rPr>
          <w:rFonts w:ascii="Times New Roman" w:eastAsia="Times New Roman" w:hAnsi="Times New Roman" w:cs="Times New Roman"/>
          <w:sz w:val="37"/>
          <w:szCs w:val="37"/>
        </w:rPr>
        <w:t>Multiplatform Extended HEVC (CAE)</w:t>
      </w:r>
    </w:p>
    <w:p w14:paraId="436C0DE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35DBE7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5E61B95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"multi-platform-extended-dynamic-hevc"</w:t>
      </w:r>
      <w:r w:rsidRPr="001B52DB">
        <w:rPr>
          <w:rFonts w:ascii="Consolas" w:eastAsia="Times New Roman" w:hAnsi="Consolas" w:cs="Courier New"/>
          <w:color w:val="999999"/>
          <w:sz w:val="20"/>
          <w:szCs w:val="20"/>
          <w:bdr w:val="none" w:sz="0" w:space="0" w:color="auto" w:frame="1"/>
        </w:rPr>
        <w:t>,</w:t>
      </w:r>
    </w:p>
    <w:p w14:paraId="661143E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display_name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 Extended HEVC (CAE)"</w:t>
      </w:r>
      <w:r w:rsidRPr="001B52DB">
        <w:rPr>
          <w:rFonts w:ascii="Consolas" w:eastAsia="Times New Roman" w:hAnsi="Consolas" w:cs="Courier New"/>
          <w:color w:val="999999"/>
          <w:sz w:val="20"/>
          <w:szCs w:val="20"/>
          <w:bdr w:val="none" w:sz="0" w:space="0" w:color="auto" w:frame="1"/>
        </w:rPr>
        <w:t>,</w:t>
      </w:r>
    </w:p>
    <w:p w14:paraId="3F67FA2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"description"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"Deliver high quality content for a wide range content types and screen sizes including mobile, desktop and large screens."</w:t>
      </w:r>
      <w:r w:rsidRPr="001B52DB">
        <w:rPr>
          <w:rFonts w:ascii="Consolas" w:eastAsia="Times New Roman" w:hAnsi="Consolas" w:cs="Courier New"/>
          <w:color w:val="999999"/>
          <w:sz w:val="20"/>
          <w:szCs w:val="20"/>
          <w:bdr w:val="none" w:sz="0" w:space="0" w:color="auto" w:frame="1"/>
        </w:rPr>
        <w:t>,</w:t>
      </w:r>
    </w:p>
    <w:p w14:paraId="12F5355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640D004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brightcove_standard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61D0BFA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date_created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2054EF9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date_last_modified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757834B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digital_master</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F8C426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"passthrough"</w:t>
      </w:r>
      <w:r w:rsidRPr="001B52DB">
        <w:rPr>
          <w:rFonts w:ascii="Consolas" w:eastAsia="Times New Roman" w:hAnsi="Consolas" w:cs="Courier New"/>
          <w:color w:val="999999"/>
          <w:sz w:val="20"/>
          <w:szCs w:val="20"/>
          <w:bdr w:val="none" w:sz="0" w:space="0" w:color="auto" w:frame="1"/>
        </w:rPr>
        <w:t>,</w:t>
      </w:r>
    </w:p>
    <w:p w14:paraId="62DC3A1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"distribute"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false</w:t>
      </w:r>
    </w:p>
    <w:p w14:paraId="35AE5C6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D1C9F0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E0DE32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05D022B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CD08E4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"packages"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7EE7AA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62E3479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43EEC5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dynamic_origin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CFD6FB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1B39C7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"default/audio64"</w:t>
      </w:r>
      <w:r w:rsidRPr="001B52DB">
        <w:rPr>
          <w:rFonts w:ascii="Consolas" w:eastAsia="Times New Roman" w:hAnsi="Consolas" w:cs="Courier New"/>
          <w:color w:val="999999"/>
          <w:sz w:val="20"/>
          <w:szCs w:val="20"/>
          <w:bdr w:val="none" w:sz="0" w:space="0" w:color="auto" w:frame="1"/>
        </w:rPr>
        <w:t>,</w:t>
      </w:r>
    </w:p>
    <w:p w14:paraId="42866B0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"default/audio128"</w:t>
      </w:r>
      <w:r w:rsidRPr="001B52DB">
        <w:rPr>
          <w:rFonts w:ascii="Consolas" w:eastAsia="Times New Roman" w:hAnsi="Consolas" w:cs="Courier New"/>
          <w:color w:val="999999"/>
          <w:sz w:val="20"/>
          <w:szCs w:val="20"/>
          <w:bdr w:val="none" w:sz="0" w:space="0" w:color="auto" w:frame="1"/>
        </w:rPr>
        <w:t>,</w:t>
      </w:r>
    </w:p>
    <w:p w14:paraId="39C4D7AA" w14:textId="19867E3C" w:rsidR="001B52DB" w:rsidRPr="001B52DB" w:rsidDel="00B06487" w:rsidRDefault="001B52DB" w:rsidP="00B06487">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53" w:author="Yuriy Reznik" w:date="2020-07-09T12:02:00Z"/>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del w:id="54" w:author="Yuriy Reznik" w:date="2020-07-09T12:02:00Z">
        <w:r w:rsidRPr="001B52DB" w:rsidDel="00B06487">
          <w:rPr>
            <w:rFonts w:ascii="Consolas" w:eastAsia="Times New Roman" w:hAnsi="Consolas" w:cs="Courier New"/>
            <w:color w:val="669900"/>
            <w:sz w:val="20"/>
            <w:szCs w:val="20"/>
            <w:bdr w:val="none" w:sz="0" w:space="0" w:color="auto" w:frame="1"/>
          </w:rPr>
          <w:delText>"default/audio96"</w:delText>
        </w:r>
        <w:r w:rsidRPr="001B52DB" w:rsidDel="00B06487">
          <w:rPr>
            <w:rFonts w:ascii="Consolas" w:eastAsia="Times New Roman" w:hAnsi="Consolas" w:cs="Courier New"/>
            <w:color w:val="999999"/>
            <w:sz w:val="20"/>
            <w:szCs w:val="20"/>
            <w:bdr w:val="none" w:sz="0" w:space="0" w:color="auto" w:frame="1"/>
          </w:rPr>
          <w:delText>,</w:delText>
        </w:r>
      </w:del>
    </w:p>
    <w:p w14:paraId="4F9272B8" w14:textId="18B2B932" w:rsidR="001B52DB" w:rsidRPr="001B52DB" w:rsidRDefault="001B52DB" w:rsidP="00B06487">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Change w:id="55" w:author="Yuriy Reznik" w:date="2020-07-09T12:02:00Z">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56" w:author="Yuriy Reznik" w:date="2020-07-09T12:02:00Z">
        <w:r w:rsidRPr="001B52DB" w:rsidDel="00B06487">
          <w:rPr>
            <w:rFonts w:ascii="Consolas" w:eastAsia="Times New Roman" w:hAnsi="Consolas" w:cs="Courier New"/>
            <w:color w:val="000000"/>
            <w:sz w:val="20"/>
            <w:szCs w:val="20"/>
            <w:bdr w:val="none" w:sz="0" w:space="0" w:color="auto" w:frame="1"/>
          </w:rPr>
          <w:delText xml:space="preserve">          </w:delText>
        </w:r>
        <w:r w:rsidRPr="001B52DB" w:rsidDel="00B06487">
          <w:rPr>
            <w:rFonts w:ascii="Consolas" w:eastAsia="Times New Roman" w:hAnsi="Consolas" w:cs="Courier New"/>
            <w:color w:val="669900"/>
            <w:sz w:val="20"/>
            <w:szCs w:val="20"/>
            <w:bdr w:val="none" w:sz="0" w:space="0" w:color="auto" w:frame="1"/>
          </w:rPr>
          <w:delText>"default/audio192"</w:delText>
        </w:r>
      </w:del>
    </w:p>
    <w:p w14:paraId="4047CE2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DBC17F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"images"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3F127B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58E6DE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"thumbnail"</w:t>
      </w:r>
      <w:r w:rsidRPr="001B52DB">
        <w:rPr>
          <w:rFonts w:ascii="Consolas" w:eastAsia="Times New Roman" w:hAnsi="Consolas" w:cs="Courier New"/>
          <w:color w:val="999999"/>
          <w:sz w:val="20"/>
          <w:szCs w:val="20"/>
          <w:bdr w:val="none" w:sz="0" w:space="0" w:color="auto" w:frame="1"/>
        </w:rPr>
        <w:t>,</w:t>
      </w:r>
    </w:p>
    <w:p w14:paraId="241B148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90</w:t>
      </w:r>
      <w:r w:rsidRPr="001B52DB">
        <w:rPr>
          <w:rFonts w:ascii="Consolas" w:eastAsia="Times New Roman" w:hAnsi="Consolas" w:cs="Courier New"/>
          <w:color w:val="999999"/>
          <w:sz w:val="20"/>
          <w:szCs w:val="20"/>
          <w:bdr w:val="none" w:sz="0" w:space="0" w:color="auto" w:frame="1"/>
        </w:rPr>
        <w:t>,</w:t>
      </w:r>
    </w:p>
    <w:p w14:paraId="3DEE6DA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160</w:t>
      </w:r>
    </w:p>
    <w:p w14:paraId="7EF29DB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C99C98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2D51BA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"poster"</w:t>
      </w:r>
      <w:r w:rsidRPr="001B52DB">
        <w:rPr>
          <w:rFonts w:ascii="Consolas" w:eastAsia="Times New Roman" w:hAnsi="Consolas" w:cs="Courier New"/>
          <w:color w:val="999999"/>
          <w:sz w:val="20"/>
          <w:szCs w:val="20"/>
          <w:bdr w:val="none" w:sz="0" w:space="0" w:color="auto" w:frame="1"/>
        </w:rPr>
        <w:t>,</w:t>
      </w:r>
    </w:p>
    <w:p w14:paraId="7493C1A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r w:rsidRPr="001B52DB">
        <w:rPr>
          <w:rFonts w:ascii="Consolas" w:eastAsia="Times New Roman" w:hAnsi="Consolas" w:cs="Courier New"/>
          <w:color w:val="999999"/>
          <w:sz w:val="20"/>
          <w:szCs w:val="20"/>
          <w:bdr w:val="none" w:sz="0" w:space="0" w:color="auto" w:frame="1"/>
        </w:rPr>
        <w:t>,</w:t>
      </w:r>
    </w:p>
    <w:p w14:paraId="6379A6D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p>
    <w:p w14:paraId="4D0291B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69C42B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3B8334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dynamic_profile_options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C94320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min_renditions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4C507E2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max_renditions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8</w:t>
      </w:r>
      <w:r w:rsidRPr="001B52DB">
        <w:rPr>
          <w:rFonts w:ascii="Consolas" w:eastAsia="Times New Roman" w:hAnsi="Consolas" w:cs="Courier New"/>
          <w:color w:val="999999"/>
          <w:sz w:val="20"/>
          <w:szCs w:val="20"/>
          <w:bdr w:val="none" w:sz="0" w:space="0" w:color="auto" w:frame="1"/>
        </w:rPr>
        <w:t>,</w:t>
      </w:r>
    </w:p>
    <w:p w14:paraId="470473D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min_resolution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0DBBDA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320</w:t>
      </w:r>
      <w:r w:rsidRPr="001B52DB">
        <w:rPr>
          <w:rFonts w:ascii="Consolas" w:eastAsia="Times New Roman" w:hAnsi="Consolas" w:cs="Courier New"/>
          <w:color w:val="999999"/>
          <w:sz w:val="20"/>
          <w:szCs w:val="20"/>
          <w:bdr w:val="none" w:sz="0" w:space="0" w:color="auto" w:frame="1"/>
        </w:rPr>
        <w:t>,</w:t>
      </w:r>
    </w:p>
    <w:p w14:paraId="5907169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180</w:t>
      </w:r>
    </w:p>
    <w:p w14:paraId="7FF9984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553F9A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max_resolution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19DE42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1920</w:t>
      </w:r>
      <w:r w:rsidRPr="001B52DB">
        <w:rPr>
          <w:rFonts w:ascii="Consolas" w:eastAsia="Times New Roman" w:hAnsi="Consolas" w:cs="Courier New"/>
          <w:color w:val="999999"/>
          <w:sz w:val="20"/>
          <w:szCs w:val="20"/>
          <w:bdr w:val="none" w:sz="0" w:space="0" w:color="auto" w:frame="1"/>
        </w:rPr>
        <w:t>,</w:t>
      </w:r>
    </w:p>
    <w:p w14:paraId="414737A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1080</w:t>
      </w:r>
    </w:p>
    <w:p w14:paraId="642F39C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2C7F93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30</w:t>
      </w:r>
      <w:r w:rsidRPr="001B52DB">
        <w:rPr>
          <w:rFonts w:ascii="Consolas" w:eastAsia="Times New Roman" w:hAnsi="Consolas" w:cs="Courier New"/>
          <w:color w:val="999999"/>
          <w:sz w:val="20"/>
          <w:szCs w:val="20"/>
          <w:bdr w:val="none" w:sz="0" w:space="0" w:color="auto" w:frame="1"/>
        </w:rPr>
        <w:t>,</w:t>
      </w:r>
    </w:p>
    <w:p w14:paraId="4CB03A66" w14:textId="5ECDF942"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max_bitrate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del w:id="57" w:author="Yuriy Reznik" w:date="2020-07-09T12:03:00Z">
        <w:r w:rsidRPr="001B52DB" w:rsidDel="00B06487">
          <w:rPr>
            <w:rFonts w:ascii="Consolas" w:eastAsia="Times New Roman" w:hAnsi="Consolas" w:cs="Courier New"/>
            <w:color w:val="990055"/>
            <w:sz w:val="20"/>
            <w:szCs w:val="20"/>
            <w:bdr w:val="none" w:sz="0" w:space="0" w:color="auto" w:frame="1"/>
          </w:rPr>
          <w:delText>4200</w:delText>
        </w:r>
      </w:del>
      <w:commentRangeStart w:id="58"/>
      <w:ins w:id="59" w:author="Yuriy Reznik" w:date="2020-07-09T12:03:00Z">
        <w:r w:rsidR="00B06487">
          <w:rPr>
            <w:rFonts w:ascii="Consolas" w:eastAsia="Times New Roman" w:hAnsi="Consolas" w:cs="Courier New"/>
            <w:color w:val="990055"/>
            <w:sz w:val="20"/>
            <w:szCs w:val="20"/>
            <w:bdr w:val="none" w:sz="0" w:space="0" w:color="auto" w:frame="1"/>
          </w:rPr>
          <w:t>3</w:t>
        </w:r>
      </w:ins>
      <w:ins w:id="60" w:author="Yuriy Reznik" w:date="2020-07-09T12:05:00Z">
        <w:r w:rsidR="00B06487">
          <w:rPr>
            <w:rFonts w:ascii="Consolas" w:eastAsia="Times New Roman" w:hAnsi="Consolas" w:cs="Courier New"/>
            <w:color w:val="990055"/>
            <w:sz w:val="20"/>
            <w:szCs w:val="20"/>
            <w:bdr w:val="none" w:sz="0" w:space="0" w:color="auto" w:frame="1"/>
          </w:rPr>
          <w:t>2</w:t>
        </w:r>
      </w:ins>
      <w:ins w:id="61" w:author="Yuriy Reznik" w:date="2020-07-09T12:03:00Z">
        <w:r w:rsidR="00B06487" w:rsidRPr="001B52DB">
          <w:rPr>
            <w:rFonts w:ascii="Consolas" w:eastAsia="Times New Roman" w:hAnsi="Consolas" w:cs="Courier New"/>
            <w:color w:val="990055"/>
            <w:sz w:val="20"/>
            <w:szCs w:val="20"/>
            <w:bdr w:val="none" w:sz="0" w:space="0" w:color="auto" w:frame="1"/>
          </w:rPr>
          <w:t>00</w:t>
        </w:r>
      </w:ins>
      <w:commentRangeEnd w:id="58"/>
      <w:ins w:id="62" w:author="Yuriy Reznik" w:date="2020-07-09T12:08:00Z">
        <w:r w:rsidR="00B06487">
          <w:rPr>
            <w:rStyle w:val="CommentReference"/>
          </w:rPr>
          <w:commentReference w:id="58"/>
        </w:r>
      </w:ins>
      <w:r w:rsidRPr="001B52DB">
        <w:rPr>
          <w:rFonts w:ascii="Consolas" w:eastAsia="Times New Roman" w:hAnsi="Consolas" w:cs="Courier New"/>
          <w:color w:val="999999"/>
          <w:sz w:val="20"/>
          <w:szCs w:val="20"/>
          <w:bdr w:val="none" w:sz="0" w:space="0" w:color="auto" w:frame="1"/>
        </w:rPr>
        <w:t>,</w:t>
      </w:r>
    </w:p>
    <w:p w14:paraId="1FBD3439" w14:textId="1B292C4D"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max_first_rendition_bitrate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del w:id="63" w:author="Yuriy Reznik" w:date="2020-07-09T12:03:00Z">
        <w:r w:rsidRPr="001B52DB" w:rsidDel="00B06487">
          <w:rPr>
            <w:rFonts w:ascii="Consolas" w:eastAsia="Times New Roman" w:hAnsi="Consolas" w:cs="Courier New"/>
            <w:color w:val="990055"/>
            <w:sz w:val="20"/>
            <w:szCs w:val="20"/>
            <w:bdr w:val="none" w:sz="0" w:space="0" w:color="auto" w:frame="1"/>
          </w:rPr>
          <w:delText>250</w:delText>
        </w:r>
      </w:del>
      <w:ins w:id="64" w:author="Yuriy Reznik" w:date="2020-07-09T12:03:00Z">
        <w:r w:rsidR="00B06487" w:rsidRPr="001B52DB">
          <w:rPr>
            <w:rFonts w:ascii="Consolas" w:eastAsia="Times New Roman" w:hAnsi="Consolas" w:cs="Courier New"/>
            <w:color w:val="990055"/>
            <w:sz w:val="20"/>
            <w:szCs w:val="20"/>
            <w:bdr w:val="none" w:sz="0" w:space="0" w:color="auto" w:frame="1"/>
          </w:rPr>
          <w:t>2</w:t>
        </w:r>
        <w:r w:rsidR="00B06487">
          <w:rPr>
            <w:rFonts w:ascii="Consolas" w:eastAsia="Times New Roman" w:hAnsi="Consolas" w:cs="Courier New"/>
            <w:color w:val="990055"/>
            <w:sz w:val="20"/>
            <w:szCs w:val="20"/>
            <w:bdr w:val="none" w:sz="0" w:space="0" w:color="auto" w:frame="1"/>
          </w:rPr>
          <w:t>0</w:t>
        </w:r>
        <w:r w:rsidR="00B06487" w:rsidRPr="001B52DB">
          <w:rPr>
            <w:rFonts w:ascii="Consolas" w:eastAsia="Times New Roman" w:hAnsi="Consolas" w:cs="Courier New"/>
            <w:color w:val="990055"/>
            <w:sz w:val="20"/>
            <w:szCs w:val="20"/>
            <w:bdr w:val="none" w:sz="0" w:space="0" w:color="auto" w:frame="1"/>
          </w:rPr>
          <w:t>0</w:t>
        </w:r>
      </w:ins>
      <w:r w:rsidRPr="001B52DB">
        <w:rPr>
          <w:rFonts w:ascii="Consolas" w:eastAsia="Times New Roman" w:hAnsi="Consolas" w:cs="Courier New"/>
          <w:color w:val="999999"/>
          <w:sz w:val="20"/>
          <w:szCs w:val="20"/>
          <w:bdr w:val="none" w:sz="0" w:space="0" w:color="auto" w:frame="1"/>
        </w:rPr>
        <w:t>,</w:t>
      </w:r>
    </w:p>
    <w:p w14:paraId="38893F0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"video_codec"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r w:rsidRPr="001B52DB">
        <w:rPr>
          <w:rFonts w:ascii="Consolas" w:eastAsia="Times New Roman" w:hAnsi="Consolas" w:cs="Courier New"/>
          <w:color w:val="999999"/>
          <w:sz w:val="20"/>
          <w:szCs w:val="20"/>
          <w:bdr w:val="none" w:sz="0" w:space="0" w:color="auto" w:frame="1"/>
        </w:rPr>
        <w:t>,</w:t>
      </w:r>
    </w:p>
    <w:p w14:paraId="0443E4F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fixed_frame_rate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3BB356A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bitrate_cap_to_bitrate_ratio</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w:t>
      </w:r>
      <w:r w:rsidRPr="001B52DB">
        <w:rPr>
          <w:rFonts w:ascii="Consolas" w:eastAsia="Times New Roman" w:hAnsi="Consolas" w:cs="Courier New"/>
          <w:color w:val="999999"/>
          <w:sz w:val="20"/>
          <w:szCs w:val="20"/>
          <w:bdr w:val="none" w:sz="0" w:space="0" w:color="auto" w:frame="1"/>
        </w:rPr>
        <w:t>,</w:t>
      </w:r>
    </w:p>
    <w:p w14:paraId="6A113C9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buffer_size_to_bitrate_ratio</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324E052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bitrate_cap_offset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7627BD7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buffer_size_offset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6D9D8A4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sample_aspect_ratio</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"1:1"</w:t>
      </w:r>
    </w:p>
    <w:p w14:paraId="4FCF8BC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83343F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"hevc"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p>
    <w:p w14:paraId="11C3245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654D2C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"5e470e014b23617ad079c486"</w:t>
      </w:r>
    </w:p>
    <w:p w14:paraId="7F26DB3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0B55674"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17C268E6"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183F0158" w14:textId="77777777" w:rsidR="001B52DB" w:rsidRPr="001B52DB" w:rsidRDefault="001B52DB" w:rsidP="001B52DB">
      <w:pPr>
        <w:spacing w:before="100" w:beforeAutospacing="1" w:after="100" w:afterAutospacing="1" w:line="240" w:lineRule="auto"/>
        <w:outlineLvl w:val="3"/>
        <w:rPr>
          <w:rFonts w:ascii="Times New Roman" w:eastAsia="Times New Roman" w:hAnsi="Times New Roman" w:cs="Times New Roman"/>
          <w:sz w:val="37"/>
          <w:szCs w:val="37"/>
        </w:rPr>
      </w:pPr>
      <w:r w:rsidRPr="001B52DB">
        <w:rPr>
          <w:rFonts w:ascii="Times New Roman" w:eastAsia="Times New Roman" w:hAnsi="Times New Roman" w:cs="Times New Roman"/>
          <w:sz w:val="37"/>
          <w:szCs w:val="37"/>
        </w:rPr>
        <w:t>Multiplatform Extended HEVC (CAE) with MP4</w:t>
      </w:r>
    </w:p>
    <w:p w14:paraId="442352E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1A2F474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22CE117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"multi-platform-extended-dynamic-hevc-with-mp4"</w:t>
      </w:r>
      <w:r w:rsidRPr="001B52DB">
        <w:rPr>
          <w:rFonts w:ascii="Consolas" w:eastAsia="Times New Roman" w:hAnsi="Consolas" w:cs="Courier New"/>
          <w:color w:val="999999"/>
          <w:sz w:val="20"/>
          <w:szCs w:val="20"/>
          <w:bdr w:val="none" w:sz="0" w:space="0" w:color="auto" w:frame="1"/>
        </w:rPr>
        <w:t>,</w:t>
      </w:r>
    </w:p>
    <w:p w14:paraId="56819FB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display_name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 Extended HEVC (CAE) with MP4"</w:t>
      </w:r>
      <w:r w:rsidRPr="001B52DB">
        <w:rPr>
          <w:rFonts w:ascii="Consolas" w:eastAsia="Times New Roman" w:hAnsi="Consolas" w:cs="Courier New"/>
          <w:color w:val="999999"/>
          <w:sz w:val="20"/>
          <w:szCs w:val="20"/>
          <w:bdr w:val="none" w:sz="0" w:space="0" w:color="auto" w:frame="1"/>
        </w:rPr>
        <w:t>,</w:t>
      </w:r>
    </w:p>
    <w:p w14:paraId="45D8BE8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"description"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"Deliver high quality content for a wide range content types and screen sizes including mobile, desktop, large screens, and syndication."</w:t>
      </w:r>
      <w:r w:rsidRPr="001B52DB">
        <w:rPr>
          <w:rFonts w:ascii="Consolas" w:eastAsia="Times New Roman" w:hAnsi="Consolas" w:cs="Courier New"/>
          <w:color w:val="999999"/>
          <w:sz w:val="20"/>
          <w:szCs w:val="20"/>
          <w:bdr w:val="none" w:sz="0" w:space="0" w:color="auto" w:frame="1"/>
        </w:rPr>
        <w:t>,</w:t>
      </w:r>
    </w:p>
    <w:p w14:paraId="2712A18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10CB996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brightcove_standard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6DC7CFD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date_created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257D4E6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date_last_modified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5334F95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digital_master</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24F56F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"passthrough"</w:t>
      </w:r>
      <w:r w:rsidRPr="001B52DB">
        <w:rPr>
          <w:rFonts w:ascii="Consolas" w:eastAsia="Times New Roman" w:hAnsi="Consolas" w:cs="Courier New"/>
          <w:color w:val="999999"/>
          <w:sz w:val="20"/>
          <w:szCs w:val="20"/>
          <w:bdr w:val="none" w:sz="0" w:space="0" w:color="auto" w:frame="1"/>
        </w:rPr>
        <w:t>,</w:t>
      </w:r>
    </w:p>
    <w:p w14:paraId="28C887C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"distribute"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false</w:t>
      </w:r>
    </w:p>
    <w:p w14:paraId="300D46F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86846A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36A3A4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3D495FB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2EA181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"packages"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9AA388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0247E35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AE97F5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dynamic_origin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AC5D97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334539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"default/audio64"</w:t>
      </w:r>
      <w:r w:rsidRPr="001B52DB">
        <w:rPr>
          <w:rFonts w:ascii="Consolas" w:eastAsia="Times New Roman" w:hAnsi="Consolas" w:cs="Courier New"/>
          <w:color w:val="999999"/>
          <w:sz w:val="20"/>
          <w:szCs w:val="20"/>
          <w:bdr w:val="none" w:sz="0" w:space="0" w:color="auto" w:frame="1"/>
        </w:rPr>
        <w:t>,</w:t>
      </w:r>
    </w:p>
    <w:p w14:paraId="6977ABE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"default/audio128"</w:t>
      </w:r>
      <w:r w:rsidRPr="001B52DB">
        <w:rPr>
          <w:rFonts w:ascii="Consolas" w:eastAsia="Times New Roman" w:hAnsi="Consolas" w:cs="Courier New"/>
          <w:color w:val="999999"/>
          <w:sz w:val="20"/>
          <w:szCs w:val="20"/>
          <w:bdr w:val="none" w:sz="0" w:space="0" w:color="auto" w:frame="1"/>
        </w:rPr>
        <w:t>,</w:t>
      </w:r>
    </w:p>
    <w:p w14:paraId="2F09E9C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"default/progressive2000"</w:t>
      </w:r>
      <w:r w:rsidRPr="001B52DB">
        <w:rPr>
          <w:rFonts w:ascii="Consolas" w:eastAsia="Times New Roman" w:hAnsi="Consolas" w:cs="Courier New"/>
          <w:color w:val="999999"/>
          <w:sz w:val="20"/>
          <w:szCs w:val="20"/>
          <w:bdr w:val="none" w:sz="0" w:space="0" w:color="auto" w:frame="1"/>
        </w:rPr>
        <w:t>,</w:t>
      </w:r>
    </w:p>
    <w:p w14:paraId="2A592CC3" w14:textId="105FCCDB" w:rsidR="001B52DB" w:rsidRPr="001B52DB" w:rsidDel="00B06487" w:rsidRDefault="001B52DB" w:rsidP="00B06487">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65" w:author="Yuriy Reznik" w:date="2020-07-09T12:09:00Z"/>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del w:id="66" w:author="Yuriy Reznik" w:date="2020-07-09T12:09:00Z">
        <w:r w:rsidRPr="001B52DB" w:rsidDel="00B06487">
          <w:rPr>
            <w:rFonts w:ascii="Consolas" w:eastAsia="Times New Roman" w:hAnsi="Consolas" w:cs="Courier New"/>
            <w:color w:val="669900"/>
            <w:sz w:val="20"/>
            <w:szCs w:val="20"/>
            <w:bdr w:val="none" w:sz="0" w:space="0" w:color="auto" w:frame="1"/>
          </w:rPr>
          <w:delText>"default/audio96"</w:delText>
        </w:r>
        <w:r w:rsidRPr="001B52DB" w:rsidDel="00B06487">
          <w:rPr>
            <w:rFonts w:ascii="Consolas" w:eastAsia="Times New Roman" w:hAnsi="Consolas" w:cs="Courier New"/>
            <w:color w:val="999999"/>
            <w:sz w:val="20"/>
            <w:szCs w:val="20"/>
            <w:bdr w:val="none" w:sz="0" w:space="0" w:color="auto" w:frame="1"/>
          </w:rPr>
          <w:delText>,</w:delText>
        </w:r>
      </w:del>
    </w:p>
    <w:p w14:paraId="3A170FA7" w14:textId="05A44262" w:rsidR="001B52DB" w:rsidRPr="001B52DB" w:rsidRDefault="001B52DB" w:rsidP="00B06487">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Change w:id="67" w:author="Yuriy Reznik" w:date="2020-07-09T12:09:00Z">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pPrChange>
      </w:pPr>
      <w:del w:id="68" w:author="Yuriy Reznik" w:date="2020-07-09T12:09:00Z">
        <w:r w:rsidRPr="001B52DB" w:rsidDel="00B06487">
          <w:rPr>
            <w:rFonts w:ascii="Consolas" w:eastAsia="Times New Roman" w:hAnsi="Consolas" w:cs="Courier New"/>
            <w:color w:val="000000"/>
            <w:sz w:val="20"/>
            <w:szCs w:val="20"/>
            <w:bdr w:val="none" w:sz="0" w:space="0" w:color="auto" w:frame="1"/>
          </w:rPr>
          <w:delText xml:space="preserve">          </w:delText>
        </w:r>
        <w:r w:rsidRPr="001B52DB" w:rsidDel="00B06487">
          <w:rPr>
            <w:rFonts w:ascii="Consolas" w:eastAsia="Times New Roman" w:hAnsi="Consolas" w:cs="Courier New"/>
            <w:color w:val="669900"/>
            <w:sz w:val="20"/>
            <w:szCs w:val="20"/>
            <w:bdr w:val="none" w:sz="0" w:space="0" w:color="auto" w:frame="1"/>
          </w:rPr>
          <w:delText>"default/audio192"</w:delText>
        </w:r>
      </w:del>
    </w:p>
    <w:p w14:paraId="21C0593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B2AEA1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"images"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86287A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6FA3CA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"thumbnail"</w:t>
      </w:r>
      <w:r w:rsidRPr="001B52DB">
        <w:rPr>
          <w:rFonts w:ascii="Consolas" w:eastAsia="Times New Roman" w:hAnsi="Consolas" w:cs="Courier New"/>
          <w:color w:val="999999"/>
          <w:sz w:val="20"/>
          <w:szCs w:val="20"/>
          <w:bdr w:val="none" w:sz="0" w:space="0" w:color="auto" w:frame="1"/>
        </w:rPr>
        <w:t>,</w:t>
      </w:r>
    </w:p>
    <w:p w14:paraId="68F499B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90</w:t>
      </w:r>
      <w:r w:rsidRPr="001B52DB">
        <w:rPr>
          <w:rFonts w:ascii="Consolas" w:eastAsia="Times New Roman" w:hAnsi="Consolas" w:cs="Courier New"/>
          <w:color w:val="999999"/>
          <w:sz w:val="20"/>
          <w:szCs w:val="20"/>
          <w:bdr w:val="none" w:sz="0" w:space="0" w:color="auto" w:frame="1"/>
        </w:rPr>
        <w:t>,</w:t>
      </w:r>
    </w:p>
    <w:p w14:paraId="0ABB032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160</w:t>
      </w:r>
    </w:p>
    <w:p w14:paraId="43742BE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AC4529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8A174B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"poster"</w:t>
      </w:r>
      <w:r w:rsidRPr="001B52DB">
        <w:rPr>
          <w:rFonts w:ascii="Consolas" w:eastAsia="Times New Roman" w:hAnsi="Consolas" w:cs="Courier New"/>
          <w:color w:val="999999"/>
          <w:sz w:val="20"/>
          <w:szCs w:val="20"/>
          <w:bdr w:val="none" w:sz="0" w:space="0" w:color="auto" w:frame="1"/>
        </w:rPr>
        <w:t>,</w:t>
      </w:r>
    </w:p>
    <w:p w14:paraId="2507BF7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r w:rsidRPr="001B52DB">
        <w:rPr>
          <w:rFonts w:ascii="Consolas" w:eastAsia="Times New Roman" w:hAnsi="Consolas" w:cs="Courier New"/>
          <w:color w:val="999999"/>
          <w:sz w:val="20"/>
          <w:szCs w:val="20"/>
          <w:bdr w:val="none" w:sz="0" w:space="0" w:color="auto" w:frame="1"/>
        </w:rPr>
        <w:t>,</w:t>
      </w:r>
    </w:p>
    <w:p w14:paraId="35480A8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p>
    <w:p w14:paraId="27C9750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69C458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r w:rsidRPr="001B52DB">
        <w:rPr>
          <w:rFonts w:ascii="Consolas" w:eastAsia="Times New Roman" w:hAnsi="Consolas" w:cs="Courier New"/>
          <w:color w:val="999999"/>
          <w:sz w:val="20"/>
          <w:szCs w:val="20"/>
          <w:bdr w:val="none" w:sz="0" w:space="0" w:color="auto" w:frame="1"/>
        </w:rPr>
        <w:t>],</w:t>
      </w:r>
    </w:p>
    <w:p w14:paraId="6424CCD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dynamic_profile_options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2D280B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min_renditions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10A0999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max_renditions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8</w:t>
      </w:r>
      <w:r w:rsidRPr="001B52DB">
        <w:rPr>
          <w:rFonts w:ascii="Consolas" w:eastAsia="Times New Roman" w:hAnsi="Consolas" w:cs="Courier New"/>
          <w:color w:val="999999"/>
          <w:sz w:val="20"/>
          <w:szCs w:val="20"/>
          <w:bdr w:val="none" w:sz="0" w:space="0" w:color="auto" w:frame="1"/>
        </w:rPr>
        <w:t>,</w:t>
      </w:r>
    </w:p>
    <w:p w14:paraId="7C30F6D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min_resolution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D799C4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320</w:t>
      </w:r>
      <w:r w:rsidRPr="001B52DB">
        <w:rPr>
          <w:rFonts w:ascii="Consolas" w:eastAsia="Times New Roman" w:hAnsi="Consolas" w:cs="Courier New"/>
          <w:color w:val="999999"/>
          <w:sz w:val="20"/>
          <w:szCs w:val="20"/>
          <w:bdr w:val="none" w:sz="0" w:space="0" w:color="auto" w:frame="1"/>
        </w:rPr>
        <w:t>,</w:t>
      </w:r>
    </w:p>
    <w:p w14:paraId="3D6CF61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180</w:t>
      </w:r>
    </w:p>
    <w:p w14:paraId="1829569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4EB222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max_resolution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B8A7A2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1920</w:t>
      </w:r>
      <w:r w:rsidRPr="001B52DB">
        <w:rPr>
          <w:rFonts w:ascii="Consolas" w:eastAsia="Times New Roman" w:hAnsi="Consolas" w:cs="Courier New"/>
          <w:color w:val="999999"/>
          <w:sz w:val="20"/>
          <w:szCs w:val="20"/>
          <w:bdr w:val="none" w:sz="0" w:space="0" w:color="auto" w:frame="1"/>
        </w:rPr>
        <w:t>,</w:t>
      </w:r>
    </w:p>
    <w:p w14:paraId="1A7CFC4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1080</w:t>
      </w:r>
    </w:p>
    <w:p w14:paraId="47E77FB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71B91B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30</w:t>
      </w:r>
      <w:r w:rsidRPr="001B52DB">
        <w:rPr>
          <w:rFonts w:ascii="Consolas" w:eastAsia="Times New Roman" w:hAnsi="Consolas" w:cs="Courier New"/>
          <w:color w:val="999999"/>
          <w:sz w:val="20"/>
          <w:szCs w:val="20"/>
          <w:bdr w:val="none" w:sz="0" w:space="0" w:color="auto" w:frame="1"/>
        </w:rPr>
        <w:t>,</w:t>
      </w:r>
    </w:p>
    <w:p w14:paraId="17B19AC2" w14:textId="424FA8C0"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max_bitrate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del w:id="69" w:author="Yuriy Reznik" w:date="2020-07-09T12:04:00Z">
        <w:r w:rsidRPr="001B52DB" w:rsidDel="00B06487">
          <w:rPr>
            <w:rFonts w:ascii="Consolas" w:eastAsia="Times New Roman" w:hAnsi="Consolas" w:cs="Courier New"/>
            <w:color w:val="990055"/>
            <w:sz w:val="20"/>
            <w:szCs w:val="20"/>
            <w:bdr w:val="none" w:sz="0" w:space="0" w:color="auto" w:frame="1"/>
          </w:rPr>
          <w:delText>4200</w:delText>
        </w:r>
      </w:del>
      <w:ins w:id="70" w:author="Yuriy Reznik" w:date="2020-07-09T12:04:00Z">
        <w:r w:rsidR="00B06487">
          <w:rPr>
            <w:rFonts w:ascii="Consolas" w:eastAsia="Times New Roman" w:hAnsi="Consolas" w:cs="Courier New"/>
            <w:color w:val="990055"/>
            <w:sz w:val="20"/>
            <w:szCs w:val="20"/>
            <w:bdr w:val="none" w:sz="0" w:space="0" w:color="auto" w:frame="1"/>
          </w:rPr>
          <w:t>3</w:t>
        </w:r>
      </w:ins>
      <w:ins w:id="71" w:author="Yuriy Reznik" w:date="2020-07-09T12:05:00Z">
        <w:r w:rsidR="00B06487">
          <w:rPr>
            <w:rFonts w:ascii="Consolas" w:eastAsia="Times New Roman" w:hAnsi="Consolas" w:cs="Courier New"/>
            <w:color w:val="990055"/>
            <w:sz w:val="20"/>
            <w:szCs w:val="20"/>
            <w:bdr w:val="none" w:sz="0" w:space="0" w:color="auto" w:frame="1"/>
          </w:rPr>
          <w:t>2</w:t>
        </w:r>
      </w:ins>
      <w:ins w:id="72" w:author="Yuriy Reznik" w:date="2020-07-09T12:04:00Z">
        <w:r w:rsidR="00B06487" w:rsidRPr="001B52DB">
          <w:rPr>
            <w:rFonts w:ascii="Consolas" w:eastAsia="Times New Roman" w:hAnsi="Consolas" w:cs="Courier New"/>
            <w:color w:val="990055"/>
            <w:sz w:val="20"/>
            <w:szCs w:val="20"/>
            <w:bdr w:val="none" w:sz="0" w:space="0" w:color="auto" w:frame="1"/>
          </w:rPr>
          <w:t>00</w:t>
        </w:r>
      </w:ins>
      <w:r w:rsidRPr="001B52DB">
        <w:rPr>
          <w:rFonts w:ascii="Consolas" w:eastAsia="Times New Roman" w:hAnsi="Consolas" w:cs="Courier New"/>
          <w:color w:val="999999"/>
          <w:sz w:val="20"/>
          <w:szCs w:val="20"/>
          <w:bdr w:val="none" w:sz="0" w:space="0" w:color="auto" w:frame="1"/>
        </w:rPr>
        <w:t>,</w:t>
      </w:r>
    </w:p>
    <w:p w14:paraId="138ABB54" w14:textId="21BE8FB5"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max_first_rendition_bitrate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del w:id="73" w:author="Yuriy Reznik" w:date="2020-07-09T12:04:00Z">
        <w:r w:rsidRPr="001B52DB" w:rsidDel="00B06487">
          <w:rPr>
            <w:rFonts w:ascii="Consolas" w:eastAsia="Times New Roman" w:hAnsi="Consolas" w:cs="Courier New"/>
            <w:color w:val="990055"/>
            <w:sz w:val="20"/>
            <w:szCs w:val="20"/>
            <w:bdr w:val="none" w:sz="0" w:space="0" w:color="auto" w:frame="1"/>
          </w:rPr>
          <w:delText>250</w:delText>
        </w:r>
      </w:del>
      <w:ins w:id="74" w:author="Yuriy Reznik" w:date="2020-07-09T12:04:00Z">
        <w:r w:rsidR="00B06487" w:rsidRPr="001B52DB">
          <w:rPr>
            <w:rFonts w:ascii="Consolas" w:eastAsia="Times New Roman" w:hAnsi="Consolas" w:cs="Courier New"/>
            <w:color w:val="990055"/>
            <w:sz w:val="20"/>
            <w:szCs w:val="20"/>
            <w:bdr w:val="none" w:sz="0" w:space="0" w:color="auto" w:frame="1"/>
          </w:rPr>
          <w:t>2</w:t>
        </w:r>
        <w:r w:rsidR="00B06487">
          <w:rPr>
            <w:rFonts w:ascii="Consolas" w:eastAsia="Times New Roman" w:hAnsi="Consolas" w:cs="Courier New"/>
            <w:color w:val="990055"/>
            <w:sz w:val="20"/>
            <w:szCs w:val="20"/>
            <w:bdr w:val="none" w:sz="0" w:space="0" w:color="auto" w:frame="1"/>
          </w:rPr>
          <w:t>0</w:t>
        </w:r>
        <w:r w:rsidR="00B06487" w:rsidRPr="001B52DB">
          <w:rPr>
            <w:rFonts w:ascii="Consolas" w:eastAsia="Times New Roman" w:hAnsi="Consolas" w:cs="Courier New"/>
            <w:color w:val="990055"/>
            <w:sz w:val="20"/>
            <w:szCs w:val="20"/>
            <w:bdr w:val="none" w:sz="0" w:space="0" w:color="auto" w:frame="1"/>
          </w:rPr>
          <w:t>0</w:t>
        </w:r>
      </w:ins>
      <w:r w:rsidRPr="001B52DB">
        <w:rPr>
          <w:rFonts w:ascii="Consolas" w:eastAsia="Times New Roman" w:hAnsi="Consolas" w:cs="Courier New"/>
          <w:color w:val="999999"/>
          <w:sz w:val="20"/>
          <w:szCs w:val="20"/>
          <w:bdr w:val="none" w:sz="0" w:space="0" w:color="auto" w:frame="1"/>
        </w:rPr>
        <w:t>,</w:t>
      </w:r>
    </w:p>
    <w:p w14:paraId="4C41377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"video_codec"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r w:rsidRPr="001B52DB">
        <w:rPr>
          <w:rFonts w:ascii="Consolas" w:eastAsia="Times New Roman" w:hAnsi="Consolas" w:cs="Courier New"/>
          <w:color w:val="999999"/>
          <w:sz w:val="20"/>
          <w:szCs w:val="20"/>
          <w:bdr w:val="none" w:sz="0" w:space="0" w:color="auto" w:frame="1"/>
        </w:rPr>
        <w:t>,</w:t>
      </w:r>
    </w:p>
    <w:p w14:paraId="7CFABC8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fixed_frame_rate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3A1F8C7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bitrate_cap_to_bitrate_ratio</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w:t>
      </w:r>
      <w:r w:rsidRPr="001B52DB">
        <w:rPr>
          <w:rFonts w:ascii="Consolas" w:eastAsia="Times New Roman" w:hAnsi="Consolas" w:cs="Courier New"/>
          <w:color w:val="999999"/>
          <w:sz w:val="20"/>
          <w:szCs w:val="20"/>
          <w:bdr w:val="none" w:sz="0" w:space="0" w:color="auto" w:frame="1"/>
        </w:rPr>
        <w:t>,</w:t>
      </w:r>
    </w:p>
    <w:p w14:paraId="675D849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buffer_size_to_bitrate_ratio</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09B4148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bitrate_cap_offset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5C856FE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buffer_size_offset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0623462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sample_aspect_ratio</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"1:1"</w:t>
      </w:r>
    </w:p>
    <w:p w14:paraId="1247912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E983B1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"hevc"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p>
    <w:p w14:paraId="1120BF5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0597DD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"5e470e0c4c881c16fffdb88d"</w:t>
      </w:r>
    </w:p>
    <w:p w14:paraId="743C958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340B395"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743631AB"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5E1C6574"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Dynamic Delivery Profiles</w:t>
      </w:r>
    </w:p>
    <w:p w14:paraId="026D088F" w14:textId="77777777" w:rsidR="001B52DB" w:rsidRPr="001B52DB" w:rsidRDefault="001B52DB" w:rsidP="001B52DB">
      <w:pPr>
        <w:spacing w:before="100" w:beforeAutospacing="1" w:after="100" w:afterAutospacing="1" w:line="240" w:lineRule="auto"/>
        <w:outlineLvl w:val="3"/>
        <w:rPr>
          <w:rFonts w:ascii="Times New Roman" w:eastAsia="Times New Roman" w:hAnsi="Times New Roman" w:cs="Times New Roman"/>
          <w:sz w:val="37"/>
          <w:szCs w:val="37"/>
        </w:rPr>
      </w:pPr>
      <w:r w:rsidRPr="001B52DB">
        <w:rPr>
          <w:rFonts w:ascii="Times New Roman" w:eastAsia="Times New Roman" w:hAnsi="Times New Roman" w:cs="Times New Roman"/>
          <w:sz w:val="37"/>
          <w:szCs w:val="37"/>
        </w:rPr>
        <w:t>Multiplatform Extended Static H.264 + HEVC</w:t>
      </w:r>
    </w:p>
    <w:p w14:paraId="2BEDFB4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63CD24B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5006561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"multi-platform-extended-static-mixed-codec"</w:t>
      </w:r>
      <w:r w:rsidRPr="001B52DB">
        <w:rPr>
          <w:rFonts w:ascii="Consolas" w:eastAsia="Times New Roman" w:hAnsi="Consolas" w:cs="Courier New"/>
          <w:color w:val="999999"/>
          <w:sz w:val="20"/>
          <w:szCs w:val="20"/>
          <w:bdr w:val="none" w:sz="0" w:space="0" w:color="auto" w:frame="1"/>
        </w:rPr>
        <w:t>,</w:t>
      </w:r>
    </w:p>
    <w:p w14:paraId="1E22D4B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display_name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 Extended Static H.264 + HEVC"</w:t>
      </w:r>
      <w:r w:rsidRPr="001B52DB">
        <w:rPr>
          <w:rFonts w:ascii="Consolas" w:eastAsia="Times New Roman" w:hAnsi="Consolas" w:cs="Courier New"/>
          <w:color w:val="999999"/>
          <w:sz w:val="20"/>
          <w:szCs w:val="20"/>
          <w:bdr w:val="none" w:sz="0" w:space="0" w:color="auto" w:frame="1"/>
        </w:rPr>
        <w:t>,</w:t>
      </w:r>
    </w:p>
    <w:p w14:paraId="3946D76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"description"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"Deliver high quality content for a wide range content types and screen sizes including mobile, desktop and large screens."</w:t>
      </w:r>
      <w:r w:rsidRPr="001B52DB">
        <w:rPr>
          <w:rFonts w:ascii="Consolas" w:eastAsia="Times New Roman" w:hAnsi="Consolas" w:cs="Courier New"/>
          <w:color w:val="999999"/>
          <w:sz w:val="20"/>
          <w:szCs w:val="20"/>
          <w:bdr w:val="none" w:sz="0" w:space="0" w:color="auto" w:frame="1"/>
        </w:rPr>
        <w:t>,</w:t>
      </w:r>
    </w:p>
    <w:p w14:paraId="6DC183D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33EBECF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brightcove_standard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7CEF283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date_created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7DE7517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date_last_modified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2E2D7A7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digital_master</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1C08D5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"passthrough"</w:t>
      </w:r>
      <w:r w:rsidRPr="001B52DB">
        <w:rPr>
          <w:rFonts w:ascii="Consolas" w:eastAsia="Times New Roman" w:hAnsi="Consolas" w:cs="Courier New"/>
          <w:color w:val="999999"/>
          <w:sz w:val="20"/>
          <w:szCs w:val="20"/>
          <w:bdr w:val="none" w:sz="0" w:space="0" w:color="auto" w:frame="1"/>
        </w:rPr>
        <w:t>,</w:t>
      </w:r>
    </w:p>
    <w:p w14:paraId="72FAEF1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"distribute"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false</w:t>
      </w:r>
    </w:p>
    <w:p w14:paraId="1FB4015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7A3CC9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1ED2F0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4331D56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9D5345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"packages"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346294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p>
    <w:p w14:paraId="25AB493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723849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dynamic_origin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8A259A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A078BA4" w14:textId="77777777" w:rsidR="00B06487" w:rsidRPr="001B52DB" w:rsidRDefault="00B06487" w:rsidP="00B06487">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commentRangeStart w:id="75"/>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"default/video450"</w:t>
      </w:r>
      <w:r w:rsidRPr="001B52DB">
        <w:rPr>
          <w:rFonts w:ascii="Consolas" w:eastAsia="Times New Roman" w:hAnsi="Consolas" w:cs="Courier New"/>
          <w:color w:val="999999"/>
          <w:sz w:val="20"/>
          <w:szCs w:val="20"/>
          <w:bdr w:val="none" w:sz="0" w:space="0" w:color="auto" w:frame="1"/>
        </w:rPr>
        <w:t>,</w:t>
      </w:r>
    </w:p>
    <w:p w14:paraId="4A19096A" w14:textId="77777777" w:rsidR="00B06487" w:rsidRPr="001B52DB" w:rsidRDefault="00B06487" w:rsidP="00B06487">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"default/video700"</w:t>
      </w:r>
      <w:r w:rsidRPr="001B52DB">
        <w:rPr>
          <w:rFonts w:ascii="Consolas" w:eastAsia="Times New Roman" w:hAnsi="Consolas" w:cs="Courier New"/>
          <w:color w:val="999999"/>
          <w:sz w:val="20"/>
          <w:szCs w:val="20"/>
          <w:bdr w:val="none" w:sz="0" w:space="0" w:color="auto" w:frame="1"/>
        </w:rPr>
        <w:t>,</w:t>
      </w:r>
    </w:p>
    <w:p w14:paraId="2383DB20" w14:textId="7626867A" w:rsidR="00B06487" w:rsidRDefault="00B06487" w:rsidP="00B06487">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"default/video900"</w:t>
      </w:r>
      <w:r w:rsidRPr="001B52DB">
        <w:rPr>
          <w:rFonts w:ascii="Consolas" w:eastAsia="Times New Roman" w:hAnsi="Consolas" w:cs="Courier New"/>
          <w:color w:val="999999"/>
          <w:sz w:val="20"/>
          <w:szCs w:val="20"/>
          <w:bdr w:val="none" w:sz="0" w:space="0" w:color="auto" w:frame="1"/>
        </w:rPr>
        <w:t>,</w:t>
      </w:r>
    </w:p>
    <w:p w14:paraId="458430A8"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"default/video1200"</w:t>
      </w:r>
      <w:r w:rsidRPr="001B52DB">
        <w:rPr>
          <w:rFonts w:ascii="Consolas" w:eastAsia="Times New Roman" w:hAnsi="Consolas" w:cs="Courier New"/>
          <w:color w:val="999999"/>
          <w:sz w:val="20"/>
          <w:szCs w:val="20"/>
          <w:bdr w:val="none" w:sz="0" w:space="0" w:color="auto" w:frame="1"/>
        </w:rPr>
        <w:t>,</w:t>
      </w:r>
    </w:p>
    <w:p w14:paraId="27EABA16"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"default/video2000"</w:t>
      </w:r>
      <w:r w:rsidRPr="001B52DB">
        <w:rPr>
          <w:rFonts w:ascii="Consolas" w:eastAsia="Times New Roman" w:hAnsi="Consolas" w:cs="Courier New"/>
          <w:color w:val="999999"/>
          <w:sz w:val="20"/>
          <w:szCs w:val="20"/>
          <w:bdr w:val="none" w:sz="0" w:space="0" w:color="auto" w:frame="1"/>
        </w:rPr>
        <w:t>,</w:t>
      </w:r>
    </w:p>
    <w:p w14:paraId="72F1B1FC"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"default/video2500"</w:t>
      </w:r>
      <w:r w:rsidRPr="001B52DB">
        <w:rPr>
          <w:rFonts w:ascii="Consolas" w:eastAsia="Times New Roman" w:hAnsi="Consolas" w:cs="Courier New"/>
          <w:color w:val="999999"/>
          <w:sz w:val="20"/>
          <w:szCs w:val="20"/>
          <w:bdr w:val="none" w:sz="0" w:space="0" w:color="auto" w:frame="1"/>
        </w:rPr>
        <w:t>,</w:t>
      </w:r>
    </w:p>
    <w:p w14:paraId="55768574"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"default/video3500"</w:t>
      </w:r>
      <w:r w:rsidRPr="001B52DB">
        <w:rPr>
          <w:rFonts w:ascii="Consolas" w:eastAsia="Times New Roman" w:hAnsi="Consolas" w:cs="Courier New"/>
          <w:color w:val="999999"/>
          <w:sz w:val="20"/>
          <w:szCs w:val="20"/>
          <w:bdr w:val="none" w:sz="0" w:space="0" w:color="auto" w:frame="1"/>
        </w:rPr>
        <w:t>,</w:t>
      </w:r>
    </w:p>
    <w:p w14:paraId="4FE7A904" w14:textId="77777777" w:rsidR="00DE3A99"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"default/video3800"</w:t>
      </w:r>
      <w:r w:rsidRPr="001B52DB">
        <w:rPr>
          <w:rFonts w:ascii="Consolas" w:eastAsia="Times New Roman" w:hAnsi="Consolas" w:cs="Courier New"/>
          <w:color w:val="999999"/>
          <w:sz w:val="20"/>
          <w:szCs w:val="20"/>
          <w:bdr w:val="none" w:sz="0" w:space="0" w:color="auto" w:frame="1"/>
        </w:rPr>
        <w:t>,</w:t>
      </w:r>
    </w:p>
    <w:p w14:paraId="3F01DCE6" w14:textId="0DCBA068" w:rsidR="00DE3A99" w:rsidRPr="001B52DB" w:rsidRDefault="00DE3A99" w:rsidP="00B06487">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"default/video300hevc"</w:t>
      </w:r>
      <w:r w:rsidRPr="001B52DB">
        <w:rPr>
          <w:rFonts w:ascii="Consolas" w:eastAsia="Times New Roman" w:hAnsi="Consolas" w:cs="Courier New"/>
          <w:color w:val="999999"/>
          <w:sz w:val="20"/>
          <w:szCs w:val="20"/>
          <w:bdr w:val="none" w:sz="0" w:space="0" w:color="auto" w:frame="1"/>
        </w:rPr>
        <w:t>,</w:t>
      </w:r>
    </w:p>
    <w:p w14:paraId="4650C83C"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"default/video550hevc"</w:t>
      </w:r>
      <w:r w:rsidRPr="001B52DB">
        <w:rPr>
          <w:rFonts w:ascii="Consolas" w:eastAsia="Times New Roman" w:hAnsi="Consolas" w:cs="Courier New"/>
          <w:color w:val="999999"/>
          <w:sz w:val="20"/>
          <w:szCs w:val="20"/>
          <w:bdr w:val="none" w:sz="0" w:space="0" w:color="auto" w:frame="1"/>
        </w:rPr>
        <w:t>,</w:t>
      </w:r>
    </w:p>
    <w:p w14:paraId="241E86FB" w14:textId="322AF9AC" w:rsidR="00DE3A99"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"default/video1000hevc"</w:t>
      </w:r>
      <w:r w:rsidRPr="001B52DB">
        <w:rPr>
          <w:rFonts w:ascii="Consolas" w:eastAsia="Times New Roman" w:hAnsi="Consolas" w:cs="Courier New"/>
          <w:color w:val="999999"/>
          <w:sz w:val="20"/>
          <w:szCs w:val="20"/>
          <w:bdr w:val="none" w:sz="0" w:space="0" w:color="auto" w:frame="1"/>
        </w:rPr>
        <w:t>,</w:t>
      </w:r>
    </w:p>
    <w:p w14:paraId="35B9195F" w14:textId="73ABE823"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"default/video1300hevc"</w:t>
      </w:r>
      <w:r w:rsidRPr="001B52DB">
        <w:rPr>
          <w:rFonts w:ascii="Consolas" w:eastAsia="Times New Roman" w:hAnsi="Consolas" w:cs="Courier New"/>
          <w:color w:val="999999"/>
          <w:sz w:val="20"/>
          <w:szCs w:val="20"/>
          <w:bdr w:val="none" w:sz="0" w:space="0" w:color="auto" w:frame="1"/>
        </w:rPr>
        <w:t>,</w:t>
      </w:r>
    </w:p>
    <w:p w14:paraId="3755B8A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"default/video1600hevc"</w:t>
      </w:r>
      <w:r w:rsidRPr="001B52DB">
        <w:rPr>
          <w:rFonts w:ascii="Consolas" w:eastAsia="Times New Roman" w:hAnsi="Consolas" w:cs="Courier New"/>
          <w:color w:val="999999"/>
          <w:sz w:val="20"/>
          <w:szCs w:val="20"/>
          <w:bdr w:val="none" w:sz="0" w:space="0" w:color="auto" w:frame="1"/>
        </w:rPr>
        <w:t>,</w:t>
      </w:r>
    </w:p>
    <w:p w14:paraId="5E462C6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"default/video2850hevc"</w:t>
      </w:r>
      <w:r w:rsidRPr="001B52DB">
        <w:rPr>
          <w:rFonts w:ascii="Consolas" w:eastAsia="Times New Roman" w:hAnsi="Consolas" w:cs="Courier New"/>
          <w:color w:val="999999"/>
          <w:sz w:val="20"/>
          <w:szCs w:val="20"/>
          <w:bdr w:val="none" w:sz="0" w:space="0" w:color="auto" w:frame="1"/>
        </w:rPr>
        <w:t>,</w:t>
      </w:r>
      <w:commentRangeEnd w:id="75"/>
      <w:r w:rsidR="00DE3A99">
        <w:rPr>
          <w:rStyle w:val="CommentReference"/>
        </w:rPr>
        <w:commentReference w:id="75"/>
      </w:r>
    </w:p>
    <w:p w14:paraId="7998024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"default/audio64"</w:t>
      </w:r>
      <w:r w:rsidRPr="001B52DB">
        <w:rPr>
          <w:rFonts w:ascii="Consolas" w:eastAsia="Times New Roman" w:hAnsi="Consolas" w:cs="Courier New"/>
          <w:color w:val="999999"/>
          <w:sz w:val="20"/>
          <w:szCs w:val="20"/>
          <w:bdr w:val="none" w:sz="0" w:space="0" w:color="auto" w:frame="1"/>
        </w:rPr>
        <w:t>,</w:t>
      </w:r>
    </w:p>
    <w:p w14:paraId="4B0E7766" w14:textId="59BA4E18" w:rsidR="00DE3A99" w:rsidRPr="001B52DB" w:rsidRDefault="00DE3A99"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"default/audio128"</w:t>
      </w:r>
      <w:r w:rsidRPr="001B52DB">
        <w:rPr>
          <w:rFonts w:ascii="Consolas" w:eastAsia="Times New Roman" w:hAnsi="Consolas" w:cs="Courier New"/>
          <w:color w:val="999999"/>
          <w:sz w:val="20"/>
          <w:szCs w:val="20"/>
          <w:bdr w:val="none" w:sz="0" w:space="0" w:color="auto" w:frame="1"/>
        </w:rPr>
        <w:t>,</w:t>
      </w:r>
    </w:p>
    <w:p w14:paraId="50237E64" w14:textId="5015EA24" w:rsidR="001B52DB" w:rsidDel="00DE3A99"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76" w:author="Yuriy Reznik" w:date="2020-07-09T12:10:00Z"/>
          <w:rFonts w:ascii="Consolas" w:eastAsia="Times New Roman" w:hAnsi="Consolas" w:cs="Courier New"/>
          <w:color w:val="999999"/>
          <w:sz w:val="20"/>
          <w:szCs w:val="20"/>
          <w:bdr w:val="none" w:sz="0" w:space="0" w:color="auto" w:frame="1"/>
        </w:rPr>
      </w:pPr>
      <w:commentRangeStart w:id="77"/>
      <w:commentRangeStart w:id="78"/>
      <w:del w:id="79" w:author="Yuriy Reznik" w:date="2020-07-09T12:10:00Z">
        <w:r w:rsidRPr="001B52DB" w:rsidDel="00B06487">
          <w:rPr>
            <w:rFonts w:ascii="Consolas" w:eastAsia="Times New Roman" w:hAnsi="Consolas" w:cs="Courier New"/>
            <w:color w:val="000000"/>
            <w:sz w:val="20"/>
            <w:szCs w:val="20"/>
            <w:bdr w:val="none" w:sz="0" w:space="0" w:color="auto" w:frame="1"/>
          </w:rPr>
          <w:delText xml:space="preserve">          </w:delText>
        </w:r>
        <w:r w:rsidRPr="001B52DB" w:rsidDel="00B06487">
          <w:rPr>
            <w:rFonts w:ascii="Consolas" w:eastAsia="Times New Roman" w:hAnsi="Consolas" w:cs="Courier New"/>
            <w:color w:val="669900"/>
            <w:sz w:val="20"/>
            <w:szCs w:val="20"/>
            <w:bdr w:val="none" w:sz="0" w:space="0" w:color="auto" w:frame="1"/>
          </w:rPr>
          <w:delText>"default/audio96"</w:delText>
        </w:r>
        <w:r w:rsidRPr="001B52DB" w:rsidDel="00B06487">
          <w:rPr>
            <w:rFonts w:ascii="Consolas" w:eastAsia="Times New Roman" w:hAnsi="Consolas" w:cs="Courier New"/>
            <w:color w:val="999999"/>
            <w:sz w:val="20"/>
            <w:szCs w:val="20"/>
            <w:bdr w:val="none" w:sz="0" w:space="0" w:color="auto" w:frame="1"/>
          </w:rPr>
          <w:delText>,</w:delText>
        </w:r>
      </w:del>
    </w:p>
    <w:p w14:paraId="2955CA51" w14:textId="662892E9" w:rsidR="001B52DB" w:rsidRPr="001B52DB" w:rsidDel="00B06487"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0" w:author="Yuriy Reznik" w:date="2020-07-09T12:10:00Z"/>
          <w:rFonts w:ascii="Consolas" w:eastAsia="Times New Roman" w:hAnsi="Consolas" w:cs="Courier New"/>
          <w:color w:val="000000"/>
          <w:sz w:val="20"/>
          <w:szCs w:val="20"/>
          <w:bdr w:val="none" w:sz="0" w:space="0" w:color="auto" w:frame="1"/>
        </w:rPr>
      </w:pPr>
      <w:del w:id="81" w:author="Yuriy Reznik" w:date="2020-07-09T12:10:00Z">
        <w:r w:rsidRPr="001B52DB" w:rsidDel="00B06487">
          <w:rPr>
            <w:rFonts w:ascii="Consolas" w:eastAsia="Times New Roman" w:hAnsi="Consolas" w:cs="Courier New"/>
            <w:color w:val="000000"/>
            <w:sz w:val="20"/>
            <w:szCs w:val="20"/>
            <w:bdr w:val="none" w:sz="0" w:space="0" w:color="auto" w:frame="1"/>
          </w:rPr>
          <w:delText xml:space="preserve">          </w:delText>
        </w:r>
        <w:r w:rsidRPr="001B52DB" w:rsidDel="00B06487">
          <w:rPr>
            <w:rFonts w:ascii="Consolas" w:eastAsia="Times New Roman" w:hAnsi="Consolas" w:cs="Courier New"/>
            <w:color w:val="669900"/>
            <w:sz w:val="20"/>
            <w:szCs w:val="20"/>
            <w:bdr w:val="none" w:sz="0" w:space="0" w:color="auto" w:frame="1"/>
          </w:rPr>
          <w:delText>"default/audio192"</w:delText>
        </w:r>
      </w:del>
      <w:commentRangeEnd w:id="77"/>
      <w:r w:rsidR="00DE3A99">
        <w:rPr>
          <w:rStyle w:val="CommentReference"/>
        </w:rPr>
        <w:commentReference w:id="77"/>
      </w:r>
      <w:commentRangeEnd w:id="78"/>
      <w:r w:rsidR="00DE3A99">
        <w:rPr>
          <w:rStyle w:val="CommentReference"/>
        </w:rPr>
        <w:commentReference w:id="78"/>
      </w:r>
    </w:p>
    <w:p w14:paraId="5B3F5CA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8D1E9E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"images"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807131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27440D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"thumbnail"</w:t>
      </w:r>
      <w:r w:rsidRPr="001B52DB">
        <w:rPr>
          <w:rFonts w:ascii="Consolas" w:eastAsia="Times New Roman" w:hAnsi="Consolas" w:cs="Courier New"/>
          <w:color w:val="999999"/>
          <w:sz w:val="20"/>
          <w:szCs w:val="20"/>
          <w:bdr w:val="none" w:sz="0" w:space="0" w:color="auto" w:frame="1"/>
        </w:rPr>
        <w:t>,</w:t>
      </w:r>
    </w:p>
    <w:p w14:paraId="20E7FF4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90</w:t>
      </w:r>
      <w:r w:rsidRPr="001B52DB">
        <w:rPr>
          <w:rFonts w:ascii="Consolas" w:eastAsia="Times New Roman" w:hAnsi="Consolas" w:cs="Courier New"/>
          <w:color w:val="999999"/>
          <w:sz w:val="20"/>
          <w:szCs w:val="20"/>
          <w:bdr w:val="none" w:sz="0" w:space="0" w:color="auto" w:frame="1"/>
        </w:rPr>
        <w:t>,</w:t>
      </w:r>
    </w:p>
    <w:p w14:paraId="7F39F13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160</w:t>
      </w:r>
    </w:p>
    <w:p w14:paraId="6CE8507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76455D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F3D631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"poster"</w:t>
      </w:r>
      <w:r w:rsidRPr="001B52DB">
        <w:rPr>
          <w:rFonts w:ascii="Consolas" w:eastAsia="Times New Roman" w:hAnsi="Consolas" w:cs="Courier New"/>
          <w:color w:val="999999"/>
          <w:sz w:val="20"/>
          <w:szCs w:val="20"/>
          <w:bdr w:val="none" w:sz="0" w:space="0" w:color="auto" w:frame="1"/>
        </w:rPr>
        <w:t>,</w:t>
      </w:r>
    </w:p>
    <w:p w14:paraId="010EF7E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r w:rsidRPr="001B52DB">
        <w:rPr>
          <w:rFonts w:ascii="Consolas" w:eastAsia="Times New Roman" w:hAnsi="Consolas" w:cs="Courier New"/>
          <w:color w:val="999999"/>
          <w:sz w:val="20"/>
          <w:szCs w:val="20"/>
          <w:bdr w:val="none" w:sz="0" w:space="0" w:color="auto" w:frame="1"/>
        </w:rPr>
        <w:t>,</w:t>
      </w:r>
    </w:p>
    <w:p w14:paraId="3648C8C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p>
    <w:p w14:paraId="214C850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F97CB4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D5D96E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"hevc"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p>
    <w:p w14:paraId="1A72829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608CBE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"5e46e57f305eb2517f27a543"</w:t>
      </w:r>
    </w:p>
    <w:p w14:paraId="0A83FA4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42410BE"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76A2F1EE"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64283E68" w14:textId="77777777" w:rsidR="001B52DB" w:rsidRPr="001B52DB" w:rsidRDefault="001B52DB" w:rsidP="001B52DB">
      <w:pPr>
        <w:spacing w:before="100" w:beforeAutospacing="1" w:after="100" w:afterAutospacing="1" w:line="240" w:lineRule="auto"/>
        <w:outlineLvl w:val="3"/>
        <w:rPr>
          <w:rFonts w:ascii="Times New Roman" w:eastAsia="Times New Roman" w:hAnsi="Times New Roman" w:cs="Times New Roman"/>
          <w:sz w:val="37"/>
          <w:szCs w:val="37"/>
        </w:rPr>
      </w:pPr>
      <w:r w:rsidRPr="001B52DB">
        <w:rPr>
          <w:rFonts w:ascii="Times New Roman" w:eastAsia="Times New Roman" w:hAnsi="Times New Roman" w:cs="Times New Roman"/>
          <w:sz w:val="37"/>
          <w:szCs w:val="37"/>
        </w:rPr>
        <w:t>Multiplatform Extended Static H.264 + HEVC with MP4</w:t>
      </w:r>
    </w:p>
    <w:p w14:paraId="76EEFAD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491ADD6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26ABBE1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"multi-platform-extended-static-mixed-codec-with-mp4"</w:t>
      </w:r>
      <w:r w:rsidRPr="001B52DB">
        <w:rPr>
          <w:rFonts w:ascii="Consolas" w:eastAsia="Times New Roman" w:hAnsi="Consolas" w:cs="Courier New"/>
          <w:color w:val="999999"/>
          <w:sz w:val="20"/>
          <w:szCs w:val="20"/>
          <w:bdr w:val="none" w:sz="0" w:space="0" w:color="auto" w:frame="1"/>
        </w:rPr>
        <w:t>,</w:t>
      </w:r>
    </w:p>
    <w:p w14:paraId="25A72DE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display_name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 Extended Static H.264 + HEVC with MP4"</w:t>
      </w:r>
      <w:r w:rsidRPr="001B52DB">
        <w:rPr>
          <w:rFonts w:ascii="Consolas" w:eastAsia="Times New Roman" w:hAnsi="Consolas" w:cs="Courier New"/>
          <w:color w:val="999999"/>
          <w:sz w:val="20"/>
          <w:szCs w:val="20"/>
          <w:bdr w:val="none" w:sz="0" w:space="0" w:color="auto" w:frame="1"/>
        </w:rPr>
        <w:t>,</w:t>
      </w:r>
    </w:p>
    <w:p w14:paraId="1998B25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"description"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"Deliver high quality content for a wide range content types and screen sizes including mobile, desktop and large screens, and syndication."</w:t>
      </w:r>
      <w:r w:rsidRPr="001B52DB">
        <w:rPr>
          <w:rFonts w:ascii="Consolas" w:eastAsia="Times New Roman" w:hAnsi="Consolas" w:cs="Courier New"/>
          <w:color w:val="999999"/>
          <w:sz w:val="20"/>
          <w:szCs w:val="20"/>
          <w:bdr w:val="none" w:sz="0" w:space="0" w:color="auto" w:frame="1"/>
        </w:rPr>
        <w:t>,</w:t>
      </w:r>
    </w:p>
    <w:p w14:paraId="11FE68A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6801BF9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brightcove_standard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261FAD1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date_created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283F3B4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date_last_modified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1CD1949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digital_master</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F3E4C7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"passthrough"</w:t>
      </w:r>
      <w:r w:rsidRPr="001B52DB">
        <w:rPr>
          <w:rFonts w:ascii="Consolas" w:eastAsia="Times New Roman" w:hAnsi="Consolas" w:cs="Courier New"/>
          <w:color w:val="999999"/>
          <w:sz w:val="20"/>
          <w:szCs w:val="20"/>
          <w:bdr w:val="none" w:sz="0" w:space="0" w:color="auto" w:frame="1"/>
        </w:rPr>
        <w:t>,</w:t>
      </w:r>
    </w:p>
    <w:p w14:paraId="0408EC8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"distribute"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false</w:t>
      </w:r>
    </w:p>
    <w:p w14:paraId="65674C8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6EF2A6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039E7E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2882CE9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D3BE40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"packages"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DA889D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05BD8D2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3DD991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dynamic_origin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745F0F9" w14:textId="60085025" w:rsid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E5EE313"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commentRangeStart w:id="82"/>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"default/video450"</w:t>
      </w:r>
      <w:r w:rsidRPr="001B52DB">
        <w:rPr>
          <w:rFonts w:ascii="Consolas" w:eastAsia="Times New Roman" w:hAnsi="Consolas" w:cs="Courier New"/>
          <w:color w:val="999999"/>
          <w:sz w:val="20"/>
          <w:szCs w:val="20"/>
          <w:bdr w:val="none" w:sz="0" w:space="0" w:color="auto" w:frame="1"/>
        </w:rPr>
        <w:t>,</w:t>
      </w:r>
    </w:p>
    <w:p w14:paraId="293A2A31"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"default/video700"</w:t>
      </w:r>
      <w:r w:rsidRPr="001B52DB">
        <w:rPr>
          <w:rFonts w:ascii="Consolas" w:eastAsia="Times New Roman" w:hAnsi="Consolas" w:cs="Courier New"/>
          <w:color w:val="999999"/>
          <w:sz w:val="20"/>
          <w:szCs w:val="20"/>
          <w:bdr w:val="none" w:sz="0" w:space="0" w:color="auto" w:frame="1"/>
        </w:rPr>
        <w:t>,</w:t>
      </w:r>
    </w:p>
    <w:p w14:paraId="37716EEC" w14:textId="77777777" w:rsidR="00DE3A99"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"default/video900"</w:t>
      </w:r>
      <w:r w:rsidRPr="001B52DB">
        <w:rPr>
          <w:rFonts w:ascii="Consolas" w:eastAsia="Times New Roman" w:hAnsi="Consolas" w:cs="Courier New"/>
          <w:color w:val="999999"/>
          <w:sz w:val="20"/>
          <w:szCs w:val="20"/>
          <w:bdr w:val="none" w:sz="0" w:space="0" w:color="auto" w:frame="1"/>
        </w:rPr>
        <w:t>,</w:t>
      </w:r>
    </w:p>
    <w:p w14:paraId="15B91467"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"default/video1200"</w:t>
      </w:r>
      <w:r w:rsidRPr="001B52DB">
        <w:rPr>
          <w:rFonts w:ascii="Consolas" w:eastAsia="Times New Roman" w:hAnsi="Consolas" w:cs="Courier New"/>
          <w:color w:val="999999"/>
          <w:sz w:val="20"/>
          <w:szCs w:val="20"/>
          <w:bdr w:val="none" w:sz="0" w:space="0" w:color="auto" w:frame="1"/>
        </w:rPr>
        <w:t>,</w:t>
      </w:r>
    </w:p>
    <w:p w14:paraId="78505D86"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"default/video2000"</w:t>
      </w:r>
      <w:r w:rsidRPr="001B52DB">
        <w:rPr>
          <w:rFonts w:ascii="Consolas" w:eastAsia="Times New Roman" w:hAnsi="Consolas" w:cs="Courier New"/>
          <w:color w:val="999999"/>
          <w:sz w:val="20"/>
          <w:szCs w:val="20"/>
          <w:bdr w:val="none" w:sz="0" w:space="0" w:color="auto" w:frame="1"/>
        </w:rPr>
        <w:t>,</w:t>
      </w:r>
    </w:p>
    <w:p w14:paraId="3E20E108"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"default/video2500"</w:t>
      </w:r>
      <w:r w:rsidRPr="001B52DB">
        <w:rPr>
          <w:rFonts w:ascii="Consolas" w:eastAsia="Times New Roman" w:hAnsi="Consolas" w:cs="Courier New"/>
          <w:color w:val="999999"/>
          <w:sz w:val="20"/>
          <w:szCs w:val="20"/>
          <w:bdr w:val="none" w:sz="0" w:space="0" w:color="auto" w:frame="1"/>
        </w:rPr>
        <w:t>,</w:t>
      </w:r>
    </w:p>
    <w:p w14:paraId="0E65B36C"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"default/video3500"</w:t>
      </w:r>
      <w:r w:rsidRPr="001B52DB">
        <w:rPr>
          <w:rFonts w:ascii="Consolas" w:eastAsia="Times New Roman" w:hAnsi="Consolas" w:cs="Courier New"/>
          <w:color w:val="999999"/>
          <w:sz w:val="20"/>
          <w:szCs w:val="20"/>
          <w:bdr w:val="none" w:sz="0" w:space="0" w:color="auto" w:frame="1"/>
        </w:rPr>
        <w:t>,</w:t>
      </w:r>
    </w:p>
    <w:p w14:paraId="6EA0DC98" w14:textId="77777777" w:rsidR="00DE3A99"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"default/video3800"</w:t>
      </w:r>
      <w:r w:rsidRPr="001B52DB">
        <w:rPr>
          <w:rFonts w:ascii="Consolas" w:eastAsia="Times New Roman" w:hAnsi="Consolas" w:cs="Courier New"/>
          <w:color w:val="999999"/>
          <w:sz w:val="20"/>
          <w:szCs w:val="20"/>
          <w:bdr w:val="none" w:sz="0" w:space="0" w:color="auto" w:frame="1"/>
        </w:rPr>
        <w:t>,</w:t>
      </w:r>
    </w:p>
    <w:p w14:paraId="2C3BB36C"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"default/video300hevc"</w:t>
      </w:r>
      <w:r w:rsidRPr="001B52DB">
        <w:rPr>
          <w:rFonts w:ascii="Consolas" w:eastAsia="Times New Roman" w:hAnsi="Consolas" w:cs="Courier New"/>
          <w:color w:val="999999"/>
          <w:sz w:val="20"/>
          <w:szCs w:val="20"/>
          <w:bdr w:val="none" w:sz="0" w:space="0" w:color="auto" w:frame="1"/>
        </w:rPr>
        <w:t>,</w:t>
      </w:r>
    </w:p>
    <w:p w14:paraId="095F07FC"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"default/video550hevc"</w:t>
      </w:r>
      <w:r w:rsidRPr="001B52DB">
        <w:rPr>
          <w:rFonts w:ascii="Consolas" w:eastAsia="Times New Roman" w:hAnsi="Consolas" w:cs="Courier New"/>
          <w:color w:val="999999"/>
          <w:sz w:val="20"/>
          <w:szCs w:val="20"/>
          <w:bdr w:val="none" w:sz="0" w:space="0" w:color="auto" w:frame="1"/>
        </w:rPr>
        <w:t>,</w:t>
      </w:r>
    </w:p>
    <w:p w14:paraId="1DC2088B" w14:textId="77777777" w:rsidR="00DE3A99"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999999"/>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"default/video1000hevc"</w:t>
      </w:r>
      <w:r w:rsidRPr="001B52DB">
        <w:rPr>
          <w:rFonts w:ascii="Consolas" w:eastAsia="Times New Roman" w:hAnsi="Consolas" w:cs="Courier New"/>
          <w:color w:val="999999"/>
          <w:sz w:val="20"/>
          <w:szCs w:val="20"/>
          <w:bdr w:val="none" w:sz="0" w:space="0" w:color="auto" w:frame="1"/>
        </w:rPr>
        <w:t>,</w:t>
      </w:r>
    </w:p>
    <w:p w14:paraId="37CE869A"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"default/video1300hevc"</w:t>
      </w:r>
      <w:r w:rsidRPr="001B52DB">
        <w:rPr>
          <w:rFonts w:ascii="Consolas" w:eastAsia="Times New Roman" w:hAnsi="Consolas" w:cs="Courier New"/>
          <w:color w:val="999999"/>
          <w:sz w:val="20"/>
          <w:szCs w:val="20"/>
          <w:bdr w:val="none" w:sz="0" w:space="0" w:color="auto" w:frame="1"/>
        </w:rPr>
        <w:t>,</w:t>
      </w:r>
    </w:p>
    <w:p w14:paraId="090E8E13"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"default/video1600hevc"</w:t>
      </w:r>
      <w:r w:rsidRPr="001B52DB">
        <w:rPr>
          <w:rFonts w:ascii="Consolas" w:eastAsia="Times New Roman" w:hAnsi="Consolas" w:cs="Courier New"/>
          <w:color w:val="999999"/>
          <w:sz w:val="20"/>
          <w:szCs w:val="20"/>
          <w:bdr w:val="none" w:sz="0" w:space="0" w:color="auto" w:frame="1"/>
        </w:rPr>
        <w:t>,</w:t>
      </w:r>
    </w:p>
    <w:p w14:paraId="0E6D375D"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"default/video2850hevc"</w:t>
      </w:r>
      <w:r w:rsidRPr="001B52DB">
        <w:rPr>
          <w:rFonts w:ascii="Consolas" w:eastAsia="Times New Roman" w:hAnsi="Consolas" w:cs="Courier New"/>
          <w:color w:val="999999"/>
          <w:sz w:val="20"/>
          <w:szCs w:val="20"/>
          <w:bdr w:val="none" w:sz="0" w:space="0" w:color="auto" w:frame="1"/>
        </w:rPr>
        <w:t>,</w:t>
      </w:r>
      <w:commentRangeEnd w:id="82"/>
      <w:r>
        <w:rPr>
          <w:rStyle w:val="CommentReference"/>
        </w:rPr>
        <w:commentReference w:id="82"/>
      </w:r>
    </w:p>
    <w:p w14:paraId="1A245B28"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"default/progressive2000"</w:t>
      </w:r>
      <w:r w:rsidRPr="001B52DB">
        <w:rPr>
          <w:rFonts w:ascii="Consolas" w:eastAsia="Times New Roman" w:hAnsi="Consolas" w:cs="Courier New"/>
          <w:color w:val="999999"/>
          <w:sz w:val="20"/>
          <w:szCs w:val="20"/>
          <w:bdr w:val="none" w:sz="0" w:space="0" w:color="auto" w:frame="1"/>
        </w:rPr>
        <w:t>,</w:t>
      </w:r>
    </w:p>
    <w:p w14:paraId="0EF190B4"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"default/audio64"</w:t>
      </w:r>
      <w:r w:rsidRPr="001B52DB">
        <w:rPr>
          <w:rFonts w:ascii="Consolas" w:eastAsia="Times New Roman" w:hAnsi="Consolas" w:cs="Courier New"/>
          <w:color w:val="999999"/>
          <w:sz w:val="20"/>
          <w:szCs w:val="20"/>
          <w:bdr w:val="none" w:sz="0" w:space="0" w:color="auto" w:frame="1"/>
        </w:rPr>
        <w:t>,</w:t>
      </w:r>
    </w:p>
    <w:p w14:paraId="6448F96B" w14:textId="77777777" w:rsidR="00DE3A99" w:rsidRPr="001B52DB" w:rsidRDefault="00DE3A99" w:rsidP="00DE3A99">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"default/audio128"</w:t>
      </w:r>
      <w:r w:rsidRPr="001B52DB">
        <w:rPr>
          <w:rFonts w:ascii="Consolas" w:eastAsia="Times New Roman" w:hAnsi="Consolas" w:cs="Courier New"/>
          <w:color w:val="999999"/>
          <w:sz w:val="20"/>
          <w:szCs w:val="20"/>
          <w:bdr w:val="none" w:sz="0" w:space="0" w:color="auto" w:frame="1"/>
        </w:rPr>
        <w:t>,</w:t>
      </w:r>
    </w:p>
    <w:p w14:paraId="560F0FFF" w14:textId="5C99038F" w:rsidR="001B52DB" w:rsidRPr="001B52DB" w:rsidDel="00DE3A99"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3" w:author="Yuriy Reznik" w:date="2020-07-09T12:21:00Z"/>
          <w:rFonts w:ascii="Consolas" w:eastAsia="Times New Roman" w:hAnsi="Consolas" w:cs="Courier New"/>
          <w:color w:val="000000"/>
          <w:sz w:val="20"/>
          <w:szCs w:val="20"/>
          <w:bdr w:val="none" w:sz="0" w:space="0" w:color="auto" w:frame="1"/>
        </w:rPr>
      </w:pPr>
      <w:del w:id="84" w:author="Yuriy Reznik" w:date="2020-07-09T12:21:00Z">
        <w:r w:rsidRPr="001B52DB" w:rsidDel="00DE3A99">
          <w:rPr>
            <w:rFonts w:ascii="Consolas" w:eastAsia="Times New Roman" w:hAnsi="Consolas" w:cs="Courier New"/>
            <w:color w:val="000000"/>
            <w:sz w:val="20"/>
            <w:szCs w:val="20"/>
            <w:bdr w:val="none" w:sz="0" w:space="0" w:color="auto" w:frame="1"/>
          </w:rPr>
          <w:delText xml:space="preserve">          </w:delText>
        </w:r>
        <w:r w:rsidRPr="001B52DB" w:rsidDel="00DE3A99">
          <w:rPr>
            <w:rFonts w:ascii="Consolas" w:eastAsia="Times New Roman" w:hAnsi="Consolas" w:cs="Courier New"/>
            <w:color w:val="669900"/>
            <w:sz w:val="20"/>
            <w:szCs w:val="20"/>
            <w:bdr w:val="none" w:sz="0" w:space="0" w:color="auto" w:frame="1"/>
          </w:rPr>
          <w:delText>"default/audio96"</w:delText>
        </w:r>
        <w:r w:rsidRPr="001B52DB" w:rsidDel="00DE3A99">
          <w:rPr>
            <w:rFonts w:ascii="Consolas" w:eastAsia="Times New Roman" w:hAnsi="Consolas" w:cs="Courier New"/>
            <w:color w:val="999999"/>
            <w:sz w:val="20"/>
            <w:szCs w:val="20"/>
            <w:bdr w:val="none" w:sz="0" w:space="0" w:color="auto" w:frame="1"/>
          </w:rPr>
          <w:delText>,</w:delText>
        </w:r>
      </w:del>
    </w:p>
    <w:p w14:paraId="117ED3DE" w14:textId="67F90C62" w:rsidR="001B52DB" w:rsidRPr="001B52DB" w:rsidDel="00DE3A99"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5" w:author="Yuriy Reznik" w:date="2020-07-09T12:21:00Z"/>
          <w:rFonts w:ascii="Consolas" w:eastAsia="Times New Roman" w:hAnsi="Consolas" w:cs="Courier New"/>
          <w:color w:val="000000"/>
          <w:sz w:val="20"/>
          <w:szCs w:val="20"/>
          <w:bdr w:val="none" w:sz="0" w:space="0" w:color="auto" w:frame="1"/>
        </w:rPr>
      </w:pPr>
      <w:del w:id="86" w:author="Yuriy Reznik" w:date="2020-07-09T12:21:00Z">
        <w:r w:rsidRPr="001B52DB" w:rsidDel="00DE3A99">
          <w:rPr>
            <w:rFonts w:ascii="Consolas" w:eastAsia="Times New Roman" w:hAnsi="Consolas" w:cs="Courier New"/>
            <w:color w:val="000000"/>
            <w:sz w:val="20"/>
            <w:szCs w:val="20"/>
            <w:bdr w:val="none" w:sz="0" w:space="0" w:color="auto" w:frame="1"/>
          </w:rPr>
          <w:delText xml:space="preserve">          </w:delText>
        </w:r>
        <w:r w:rsidRPr="001B52DB" w:rsidDel="00DE3A99">
          <w:rPr>
            <w:rFonts w:ascii="Consolas" w:eastAsia="Times New Roman" w:hAnsi="Consolas" w:cs="Courier New"/>
            <w:color w:val="669900"/>
            <w:sz w:val="20"/>
            <w:szCs w:val="20"/>
            <w:bdr w:val="none" w:sz="0" w:space="0" w:color="auto" w:frame="1"/>
          </w:rPr>
          <w:delText>"default/audio192"</w:delText>
        </w:r>
      </w:del>
    </w:p>
    <w:p w14:paraId="49929DE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8C1625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"images"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DE77EB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4F653F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"thumbnail"</w:t>
      </w:r>
      <w:r w:rsidRPr="001B52DB">
        <w:rPr>
          <w:rFonts w:ascii="Consolas" w:eastAsia="Times New Roman" w:hAnsi="Consolas" w:cs="Courier New"/>
          <w:color w:val="999999"/>
          <w:sz w:val="20"/>
          <w:szCs w:val="20"/>
          <w:bdr w:val="none" w:sz="0" w:space="0" w:color="auto" w:frame="1"/>
        </w:rPr>
        <w:t>,</w:t>
      </w:r>
    </w:p>
    <w:p w14:paraId="3900A1E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90</w:t>
      </w:r>
      <w:r w:rsidRPr="001B52DB">
        <w:rPr>
          <w:rFonts w:ascii="Consolas" w:eastAsia="Times New Roman" w:hAnsi="Consolas" w:cs="Courier New"/>
          <w:color w:val="999999"/>
          <w:sz w:val="20"/>
          <w:szCs w:val="20"/>
          <w:bdr w:val="none" w:sz="0" w:space="0" w:color="auto" w:frame="1"/>
        </w:rPr>
        <w:t>,</w:t>
      </w:r>
    </w:p>
    <w:p w14:paraId="6850972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160</w:t>
      </w:r>
    </w:p>
    <w:p w14:paraId="76C28FE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1174C4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5D57AC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"poster"</w:t>
      </w:r>
      <w:r w:rsidRPr="001B52DB">
        <w:rPr>
          <w:rFonts w:ascii="Consolas" w:eastAsia="Times New Roman" w:hAnsi="Consolas" w:cs="Courier New"/>
          <w:color w:val="999999"/>
          <w:sz w:val="20"/>
          <w:szCs w:val="20"/>
          <w:bdr w:val="none" w:sz="0" w:space="0" w:color="auto" w:frame="1"/>
        </w:rPr>
        <w:t>,</w:t>
      </w:r>
    </w:p>
    <w:p w14:paraId="39D43FB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r w:rsidRPr="001B52DB">
        <w:rPr>
          <w:rFonts w:ascii="Consolas" w:eastAsia="Times New Roman" w:hAnsi="Consolas" w:cs="Courier New"/>
          <w:color w:val="999999"/>
          <w:sz w:val="20"/>
          <w:szCs w:val="20"/>
          <w:bdr w:val="none" w:sz="0" w:space="0" w:color="auto" w:frame="1"/>
        </w:rPr>
        <w:t>,</w:t>
      </w:r>
    </w:p>
    <w:p w14:paraId="1E9C5ED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p>
    <w:p w14:paraId="6FF01DE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9B7E3A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EA6966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"hevc"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p>
    <w:p w14:paraId="67E4C17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DDFAA9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"5e46e59b135b6662f386559d"</w:t>
      </w:r>
    </w:p>
    <w:p w14:paraId="18A0E01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EC29046"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3925C22B"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7896C575" w14:textId="77777777" w:rsidR="001B52DB" w:rsidRPr="001B52DB" w:rsidRDefault="001B52DB" w:rsidP="001B52DB">
      <w:pPr>
        <w:spacing w:before="100" w:beforeAutospacing="1" w:after="100" w:afterAutospacing="1" w:line="240" w:lineRule="auto"/>
        <w:outlineLvl w:val="3"/>
        <w:rPr>
          <w:rFonts w:ascii="Times New Roman" w:eastAsia="Times New Roman" w:hAnsi="Times New Roman" w:cs="Times New Roman"/>
          <w:sz w:val="37"/>
          <w:szCs w:val="37"/>
        </w:rPr>
      </w:pPr>
      <w:r w:rsidRPr="001B52DB">
        <w:rPr>
          <w:rFonts w:ascii="Times New Roman" w:eastAsia="Times New Roman" w:hAnsi="Times New Roman" w:cs="Times New Roman"/>
          <w:sz w:val="37"/>
          <w:szCs w:val="37"/>
        </w:rPr>
        <w:t>Multiplatform Extended HEVC with MP4</w:t>
      </w:r>
    </w:p>
    <w:p w14:paraId="4B22118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lastRenderedPageBreak/>
        <w:t>{</w:t>
      </w:r>
    </w:p>
    <w:p w14:paraId="7507B4A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43AB06A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"multi-platform-extended-static-hevc-with-mp4"</w:t>
      </w:r>
      <w:r w:rsidRPr="001B52DB">
        <w:rPr>
          <w:rFonts w:ascii="Consolas" w:eastAsia="Times New Roman" w:hAnsi="Consolas" w:cs="Courier New"/>
          <w:color w:val="999999"/>
          <w:sz w:val="20"/>
          <w:szCs w:val="20"/>
          <w:bdr w:val="none" w:sz="0" w:space="0" w:color="auto" w:frame="1"/>
        </w:rPr>
        <w:t>,</w:t>
      </w:r>
    </w:p>
    <w:p w14:paraId="132AD1F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display_name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"Multiplatform Extended HEVC with MP4"</w:t>
      </w:r>
      <w:r w:rsidRPr="001B52DB">
        <w:rPr>
          <w:rFonts w:ascii="Consolas" w:eastAsia="Times New Roman" w:hAnsi="Consolas" w:cs="Courier New"/>
          <w:color w:val="999999"/>
          <w:sz w:val="20"/>
          <w:szCs w:val="20"/>
          <w:bdr w:val="none" w:sz="0" w:space="0" w:color="auto" w:frame="1"/>
        </w:rPr>
        <w:t>,</w:t>
      </w:r>
    </w:p>
    <w:p w14:paraId="6CC5CB6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"description"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"Deliver high quality content for a wide range content types and screen sizes including mobile, desktop, large screens, and syndication."</w:t>
      </w:r>
      <w:r w:rsidRPr="001B52DB">
        <w:rPr>
          <w:rFonts w:ascii="Consolas" w:eastAsia="Times New Roman" w:hAnsi="Consolas" w:cs="Courier New"/>
          <w:color w:val="999999"/>
          <w:sz w:val="20"/>
          <w:szCs w:val="20"/>
          <w:bdr w:val="none" w:sz="0" w:space="0" w:color="auto" w:frame="1"/>
        </w:rPr>
        <w:t>,</w:t>
      </w:r>
    </w:p>
    <w:p w14:paraId="7B18B34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7DA2F06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brightcove_standard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6EEC92A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date_created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04C1F8C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date_last_modified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1581706195164</w:t>
      </w:r>
      <w:r w:rsidRPr="001B52DB">
        <w:rPr>
          <w:rFonts w:ascii="Consolas" w:eastAsia="Times New Roman" w:hAnsi="Consolas" w:cs="Courier New"/>
          <w:color w:val="999999"/>
          <w:sz w:val="20"/>
          <w:szCs w:val="20"/>
          <w:bdr w:val="none" w:sz="0" w:space="0" w:color="auto" w:frame="1"/>
        </w:rPr>
        <w:t>,</w:t>
      </w:r>
    </w:p>
    <w:p w14:paraId="2072302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digital_master</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7AF238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"passthrough"</w:t>
      </w:r>
      <w:r w:rsidRPr="001B52DB">
        <w:rPr>
          <w:rFonts w:ascii="Consolas" w:eastAsia="Times New Roman" w:hAnsi="Consolas" w:cs="Courier New"/>
          <w:color w:val="999999"/>
          <w:sz w:val="20"/>
          <w:szCs w:val="20"/>
          <w:bdr w:val="none" w:sz="0" w:space="0" w:color="auto" w:frame="1"/>
        </w:rPr>
        <w:t>,</w:t>
      </w:r>
    </w:p>
    <w:p w14:paraId="74F31BE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"distribute"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false</w:t>
      </w:r>
    </w:p>
    <w:p w14:paraId="2D8264A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E5C3EB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3DE1F5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6B64023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6B62D7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"packages"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5FAB8F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p>
    <w:p w14:paraId="3E95F4D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9DF405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dynamic_origin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4B407B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"renditions"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461F300" w14:textId="77777777" w:rsidR="00622B91" w:rsidRPr="001B52DB" w:rsidRDefault="00622B91" w:rsidP="00622B91">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commentRangeStart w:id="87"/>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"default/video300hevc"</w:t>
      </w:r>
      <w:r w:rsidRPr="001B52DB">
        <w:rPr>
          <w:rFonts w:ascii="Consolas" w:eastAsia="Times New Roman" w:hAnsi="Consolas" w:cs="Courier New"/>
          <w:color w:val="999999"/>
          <w:sz w:val="20"/>
          <w:szCs w:val="20"/>
          <w:bdr w:val="none" w:sz="0" w:space="0" w:color="auto" w:frame="1"/>
        </w:rPr>
        <w:t>,</w:t>
      </w:r>
    </w:p>
    <w:p w14:paraId="5470D66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"default/video550hevc"</w:t>
      </w:r>
      <w:r w:rsidRPr="001B52DB">
        <w:rPr>
          <w:rFonts w:ascii="Consolas" w:eastAsia="Times New Roman" w:hAnsi="Consolas" w:cs="Courier New"/>
          <w:color w:val="999999"/>
          <w:sz w:val="20"/>
          <w:szCs w:val="20"/>
          <w:bdr w:val="none" w:sz="0" w:space="0" w:color="auto" w:frame="1"/>
        </w:rPr>
        <w:t>,</w:t>
      </w:r>
    </w:p>
    <w:p w14:paraId="07DD89E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"default/video1000hevc"</w:t>
      </w:r>
      <w:r w:rsidRPr="001B52DB">
        <w:rPr>
          <w:rFonts w:ascii="Consolas" w:eastAsia="Times New Roman" w:hAnsi="Consolas" w:cs="Courier New"/>
          <w:color w:val="999999"/>
          <w:sz w:val="20"/>
          <w:szCs w:val="20"/>
          <w:bdr w:val="none" w:sz="0" w:space="0" w:color="auto" w:frame="1"/>
        </w:rPr>
        <w:t>,</w:t>
      </w:r>
    </w:p>
    <w:p w14:paraId="12BE18D9" w14:textId="77777777" w:rsidR="0092204E" w:rsidRPr="001B52DB" w:rsidRDefault="0092204E" w:rsidP="0092204E">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"default/video1300hevc"</w:t>
      </w:r>
      <w:r w:rsidRPr="001B52DB">
        <w:rPr>
          <w:rFonts w:ascii="Consolas" w:eastAsia="Times New Roman" w:hAnsi="Consolas" w:cs="Courier New"/>
          <w:color w:val="999999"/>
          <w:sz w:val="20"/>
          <w:szCs w:val="20"/>
          <w:bdr w:val="none" w:sz="0" w:space="0" w:color="auto" w:frame="1"/>
        </w:rPr>
        <w:t>,</w:t>
      </w:r>
    </w:p>
    <w:p w14:paraId="2E24933E" w14:textId="77777777" w:rsidR="00622B91" w:rsidRPr="001B52DB" w:rsidRDefault="00622B91" w:rsidP="00622B91">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"default/video1600hevc"</w:t>
      </w:r>
      <w:r w:rsidRPr="001B52DB">
        <w:rPr>
          <w:rFonts w:ascii="Consolas" w:eastAsia="Times New Roman" w:hAnsi="Consolas" w:cs="Courier New"/>
          <w:color w:val="999999"/>
          <w:sz w:val="20"/>
          <w:szCs w:val="20"/>
          <w:bdr w:val="none" w:sz="0" w:space="0" w:color="auto" w:frame="1"/>
        </w:rPr>
        <w:t>,</w:t>
      </w:r>
    </w:p>
    <w:p w14:paraId="78DCCCA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"default/video2850hevc"</w:t>
      </w:r>
      <w:r w:rsidRPr="001B52DB">
        <w:rPr>
          <w:rFonts w:ascii="Consolas" w:eastAsia="Times New Roman" w:hAnsi="Consolas" w:cs="Courier New"/>
          <w:color w:val="999999"/>
          <w:sz w:val="20"/>
          <w:szCs w:val="20"/>
          <w:bdr w:val="none" w:sz="0" w:space="0" w:color="auto" w:frame="1"/>
        </w:rPr>
        <w:t>,</w:t>
      </w:r>
      <w:commentRangeEnd w:id="87"/>
      <w:r w:rsidR="00622B91">
        <w:rPr>
          <w:rStyle w:val="CommentReference"/>
        </w:rPr>
        <w:commentReference w:id="87"/>
      </w:r>
    </w:p>
    <w:p w14:paraId="341F18BB" w14:textId="77777777" w:rsidR="00622B91" w:rsidRPr="001B52DB" w:rsidRDefault="00622B91" w:rsidP="00622B91">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"default/progressive2000"</w:t>
      </w:r>
      <w:r w:rsidRPr="001B52DB">
        <w:rPr>
          <w:rFonts w:ascii="Consolas" w:eastAsia="Times New Roman" w:hAnsi="Consolas" w:cs="Courier New"/>
          <w:color w:val="999999"/>
          <w:sz w:val="20"/>
          <w:szCs w:val="20"/>
          <w:bdr w:val="none" w:sz="0" w:space="0" w:color="auto" w:frame="1"/>
        </w:rPr>
        <w:t>,</w:t>
      </w:r>
    </w:p>
    <w:p w14:paraId="19A0FB1D" w14:textId="77777777" w:rsidR="00622B91" w:rsidRPr="001B52DB" w:rsidRDefault="00622B91" w:rsidP="00622B91">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"default/audio64"</w:t>
      </w:r>
      <w:r w:rsidRPr="001B52DB">
        <w:rPr>
          <w:rFonts w:ascii="Consolas" w:eastAsia="Times New Roman" w:hAnsi="Consolas" w:cs="Courier New"/>
          <w:color w:val="999999"/>
          <w:sz w:val="20"/>
          <w:szCs w:val="20"/>
          <w:bdr w:val="none" w:sz="0" w:space="0" w:color="auto" w:frame="1"/>
        </w:rPr>
        <w:t>,</w:t>
      </w:r>
    </w:p>
    <w:p w14:paraId="4FCE58D5" w14:textId="77777777" w:rsidR="00622B91" w:rsidRPr="001B52DB" w:rsidRDefault="00622B91" w:rsidP="00622B91">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"default/audio128"</w:t>
      </w:r>
      <w:r w:rsidRPr="001B52DB">
        <w:rPr>
          <w:rFonts w:ascii="Consolas" w:eastAsia="Times New Roman" w:hAnsi="Consolas" w:cs="Courier New"/>
          <w:color w:val="999999"/>
          <w:sz w:val="20"/>
          <w:szCs w:val="20"/>
          <w:bdr w:val="none" w:sz="0" w:space="0" w:color="auto" w:frame="1"/>
        </w:rPr>
        <w:t>,</w:t>
      </w:r>
    </w:p>
    <w:p w14:paraId="49A45153" w14:textId="3186654F" w:rsidR="001B52DB" w:rsidRPr="001B52DB" w:rsidDel="00622B91"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88" w:author="Yuriy Reznik" w:date="2020-07-09T12:24:00Z"/>
          <w:rFonts w:ascii="Consolas" w:eastAsia="Times New Roman" w:hAnsi="Consolas" w:cs="Courier New"/>
          <w:color w:val="000000"/>
          <w:sz w:val="20"/>
          <w:szCs w:val="20"/>
          <w:bdr w:val="none" w:sz="0" w:space="0" w:color="auto" w:frame="1"/>
        </w:rPr>
      </w:pPr>
      <w:del w:id="89" w:author="Yuriy Reznik" w:date="2020-07-09T12:24:00Z">
        <w:r w:rsidRPr="001B52DB" w:rsidDel="00622B91">
          <w:rPr>
            <w:rFonts w:ascii="Consolas" w:eastAsia="Times New Roman" w:hAnsi="Consolas" w:cs="Courier New"/>
            <w:color w:val="000000"/>
            <w:sz w:val="20"/>
            <w:szCs w:val="20"/>
            <w:bdr w:val="none" w:sz="0" w:space="0" w:color="auto" w:frame="1"/>
          </w:rPr>
          <w:delText xml:space="preserve">          </w:delText>
        </w:r>
        <w:r w:rsidRPr="001B52DB" w:rsidDel="00622B91">
          <w:rPr>
            <w:rFonts w:ascii="Consolas" w:eastAsia="Times New Roman" w:hAnsi="Consolas" w:cs="Courier New"/>
            <w:color w:val="669900"/>
            <w:sz w:val="20"/>
            <w:szCs w:val="20"/>
            <w:bdr w:val="none" w:sz="0" w:space="0" w:color="auto" w:frame="1"/>
          </w:rPr>
          <w:delText>"default/audio96"</w:delText>
        </w:r>
        <w:r w:rsidRPr="001B52DB" w:rsidDel="00622B91">
          <w:rPr>
            <w:rFonts w:ascii="Consolas" w:eastAsia="Times New Roman" w:hAnsi="Consolas" w:cs="Courier New"/>
            <w:color w:val="999999"/>
            <w:sz w:val="20"/>
            <w:szCs w:val="20"/>
            <w:bdr w:val="none" w:sz="0" w:space="0" w:color="auto" w:frame="1"/>
          </w:rPr>
          <w:delText>,</w:delText>
        </w:r>
      </w:del>
    </w:p>
    <w:p w14:paraId="475EE50C" w14:textId="7EEACFDD" w:rsidR="001B52DB" w:rsidRPr="001B52DB" w:rsidDel="00622B91"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del w:id="90" w:author="Yuriy Reznik" w:date="2020-07-09T12:24:00Z"/>
          <w:rFonts w:ascii="Consolas" w:eastAsia="Times New Roman" w:hAnsi="Consolas" w:cs="Courier New"/>
          <w:color w:val="000000"/>
          <w:sz w:val="20"/>
          <w:szCs w:val="20"/>
          <w:bdr w:val="none" w:sz="0" w:space="0" w:color="auto" w:frame="1"/>
        </w:rPr>
      </w:pPr>
      <w:del w:id="91" w:author="Yuriy Reznik" w:date="2020-07-09T12:24:00Z">
        <w:r w:rsidRPr="001B52DB" w:rsidDel="00622B91">
          <w:rPr>
            <w:rFonts w:ascii="Consolas" w:eastAsia="Times New Roman" w:hAnsi="Consolas" w:cs="Courier New"/>
            <w:color w:val="000000"/>
            <w:sz w:val="20"/>
            <w:szCs w:val="20"/>
            <w:bdr w:val="none" w:sz="0" w:space="0" w:color="auto" w:frame="1"/>
          </w:rPr>
          <w:delText xml:space="preserve">          </w:delText>
        </w:r>
        <w:r w:rsidRPr="001B52DB" w:rsidDel="00622B91">
          <w:rPr>
            <w:rFonts w:ascii="Consolas" w:eastAsia="Times New Roman" w:hAnsi="Consolas" w:cs="Courier New"/>
            <w:color w:val="669900"/>
            <w:sz w:val="20"/>
            <w:szCs w:val="20"/>
            <w:bdr w:val="none" w:sz="0" w:space="0" w:color="auto" w:frame="1"/>
          </w:rPr>
          <w:delText>"default/audio192"</w:delText>
        </w:r>
      </w:del>
    </w:p>
    <w:p w14:paraId="1E85C99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D9268B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"images"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4C8E2D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9B242B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"thumbnail"</w:t>
      </w:r>
      <w:r w:rsidRPr="001B52DB">
        <w:rPr>
          <w:rFonts w:ascii="Consolas" w:eastAsia="Times New Roman" w:hAnsi="Consolas" w:cs="Courier New"/>
          <w:color w:val="999999"/>
          <w:sz w:val="20"/>
          <w:szCs w:val="20"/>
          <w:bdr w:val="none" w:sz="0" w:space="0" w:color="auto" w:frame="1"/>
        </w:rPr>
        <w:t>,</w:t>
      </w:r>
    </w:p>
    <w:p w14:paraId="76B5672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90</w:t>
      </w:r>
      <w:r w:rsidRPr="001B52DB">
        <w:rPr>
          <w:rFonts w:ascii="Consolas" w:eastAsia="Times New Roman" w:hAnsi="Consolas" w:cs="Courier New"/>
          <w:color w:val="999999"/>
          <w:sz w:val="20"/>
          <w:szCs w:val="20"/>
          <w:bdr w:val="none" w:sz="0" w:space="0" w:color="auto" w:frame="1"/>
        </w:rPr>
        <w:t>,</w:t>
      </w:r>
    </w:p>
    <w:p w14:paraId="2844124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160</w:t>
      </w:r>
    </w:p>
    <w:p w14:paraId="567CE01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FAEA19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979C44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"label"</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"poster"</w:t>
      </w:r>
      <w:r w:rsidRPr="001B52DB">
        <w:rPr>
          <w:rFonts w:ascii="Consolas" w:eastAsia="Times New Roman" w:hAnsi="Consolas" w:cs="Courier New"/>
          <w:color w:val="999999"/>
          <w:sz w:val="20"/>
          <w:szCs w:val="20"/>
          <w:bdr w:val="none" w:sz="0" w:space="0" w:color="auto" w:frame="1"/>
        </w:rPr>
        <w:t>,</w:t>
      </w:r>
    </w:p>
    <w:p w14:paraId="0F6C520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r w:rsidRPr="001B52DB">
        <w:rPr>
          <w:rFonts w:ascii="Consolas" w:eastAsia="Times New Roman" w:hAnsi="Consolas" w:cs="Courier New"/>
          <w:color w:val="999999"/>
          <w:sz w:val="20"/>
          <w:szCs w:val="20"/>
          <w:bdr w:val="none" w:sz="0" w:space="0" w:color="auto" w:frame="1"/>
        </w:rPr>
        <w:t>,</w:t>
      </w:r>
    </w:p>
    <w:p w14:paraId="4994B0A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p>
    <w:p w14:paraId="684936F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BCF05E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021B2F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"hevc"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p>
    <w:p w14:paraId="17DBEEA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B600BC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"5e46e57e708a441e00a7ba1a"</w:t>
      </w:r>
    </w:p>
    <w:p w14:paraId="5EAFF20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EE60889"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79E23680"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7651B852" w14:textId="77777777" w:rsidR="001B52DB" w:rsidRPr="001B52DB" w:rsidRDefault="001B52DB" w:rsidP="001B52DB">
      <w:pPr>
        <w:spacing w:before="100" w:beforeAutospacing="1" w:after="100" w:afterAutospacing="1" w:line="240" w:lineRule="auto"/>
        <w:outlineLvl w:val="1"/>
        <w:rPr>
          <w:rFonts w:ascii="Times New Roman" w:eastAsia="Times New Roman" w:hAnsi="Times New Roman" w:cs="Times New Roman"/>
          <w:sz w:val="59"/>
          <w:szCs w:val="59"/>
        </w:rPr>
      </w:pPr>
      <w:r w:rsidRPr="001B52DB">
        <w:rPr>
          <w:rFonts w:ascii="Times New Roman" w:eastAsia="Times New Roman" w:hAnsi="Times New Roman" w:cs="Times New Roman"/>
          <w:sz w:val="59"/>
          <w:szCs w:val="59"/>
        </w:rPr>
        <w:lastRenderedPageBreak/>
        <w:t>Appendix 2: HEVC Dynamic Delivery Renditions</w:t>
      </w:r>
    </w:p>
    <w:p w14:paraId="38190A51" w14:textId="77777777" w:rsidR="001B52DB" w:rsidRPr="001B52DB" w:rsidRDefault="001B52DB" w:rsidP="001B52DB">
      <w:pPr>
        <w:spacing w:after="100" w:afterAutospacing="1"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Below are the full properties of the HEVC renditions in JSON.</w:t>
      </w:r>
    </w:p>
    <w:p w14:paraId="33AD87E3" w14:textId="77777777" w:rsidR="001B52DB" w:rsidRPr="001B52DB" w:rsidRDefault="001B52DB" w:rsidP="001B52D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3" w:anchor="video300hevc" w:history="1">
        <w:r w:rsidRPr="001B52DB">
          <w:rPr>
            <w:rFonts w:ascii="Times New Roman" w:eastAsia="Times New Roman" w:hAnsi="Times New Roman" w:cs="Times New Roman"/>
            <w:color w:val="13A0B7"/>
            <w:sz w:val="24"/>
            <w:szCs w:val="24"/>
            <w:u w:val="single"/>
          </w:rPr>
          <w:t>Default HEVC 300</w:t>
        </w:r>
      </w:hyperlink>
    </w:p>
    <w:p w14:paraId="2342EDBA" w14:textId="77777777" w:rsidR="001B52DB" w:rsidRPr="001B52DB" w:rsidRDefault="001B52DB" w:rsidP="001B52D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4" w:anchor="video550hevc" w:history="1">
        <w:r w:rsidRPr="001B52DB">
          <w:rPr>
            <w:rFonts w:ascii="Times New Roman" w:eastAsia="Times New Roman" w:hAnsi="Times New Roman" w:cs="Times New Roman"/>
            <w:color w:val="13A0B7"/>
            <w:sz w:val="24"/>
            <w:szCs w:val="24"/>
            <w:u w:val="single"/>
          </w:rPr>
          <w:t>Default HEVC 550</w:t>
        </w:r>
      </w:hyperlink>
    </w:p>
    <w:p w14:paraId="59A6BF60" w14:textId="77777777" w:rsidR="001B52DB" w:rsidRPr="001B52DB" w:rsidRDefault="001B52DB" w:rsidP="001B52D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5" w:anchor="video1000hevc" w:history="1">
        <w:r w:rsidRPr="001B52DB">
          <w:rPr>
            <w:rFonts w:ascii="Times New Roman" w:eastAsia="Times New Roman" w:hAnsi="Times New Roman" w:cs="Times New Roman"/>
            <w:color w:val="13A0B7"/>
            <w:sz w:val="24"/>
            <w:szCs w:val="24"/>
            <w:u w:val="single"/>
          </w:rPr>
          <w:t>Default HEVC 1000</w:t>
        </w:r>
      </w:hyperlink>
    </w:p>
    <w:p w14:paraId="6D08B8AA" w14:textId="77777777" w:rsidR="001B52DB" w:rsidRPr="001B52DB" w:rsidRDefault="001B52DB" w:rsidP="001B52D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6" w:anchor="video1300hevc" w:history="1">
        <w:r w:rsidRPr="001B52DB">
          <w:rPr>
            <w:rFonts w:ascii="Times New Roman" w:eastAsia="Times New Roman" w:hAnsi="Times New Roman" w:cs="Times New Roman"/>
            <w:color w:val="13A0B7"/>
            <w:sz w:val="24"/>
            <w:szCs w:val="24"/>
            <w:u w:val="single"/>
          </w:rPr>
          <w:t>Default HEVC 1300</w:t>
        </w:r>
      </w:hyperlink>
    </w:p>
    <w:p w14:paraId="02A13617" w14:textId="77777777" w:rsidR="001B52DB" w:rsidRPr="001B52DB" w:rsidRDefault="001B52DB" w:rsidP="001B52D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7" w:anchor="video1600hevc" w:history="1">
        <w:r w:rsidRPr="001B52DB">
          <w:rPr>
            <w:rFonts w:ascii="Times New Roman" w:eastAsia="Times New Roman" w:hAnsi="Times New Roman" w:cs="Times New Roman"/>
            <w:color w:val="13A0B7"/>
            <w:sz w:val="24"/>
            <w:szCs w:val="24"/>
            <w:u w:val="single"/>
          </w:rPr>
          <w:t>Default HEVC 1600</w:t>
        </w:r>
      </w:hyperlink>
    </w:p>
    <w:p w14:paraId="7DA4CC38" w14:textId="77777777" w:rsidR="001B52DB" w:rsidRPr="001B52DB" w:rsidRDefault="001B52DB" w:rsidP="001B52DB">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28" w:anchor="video2850hevc" w:history="1">
        <w:r w:rsidRPr="001B52DB">
          <w:rPr>
            <w:rFonts w:ascii="Times New Roman" w:eastAsia="Times New Roman" w:hAnsi="Times New Roman" w:cs="Times New Roman"/>
            <w:color w:val="13A0B7"/>
            <w:sz w:val="24"/>
            <w:szCs w:val="24"/>
            <w:u w:val="single"/>
          </w:rPr>
          <w:t>Default HEVC 2850</w:t>
        </w:r>
      </w:hyperlink>
    </w:p>
    <w:p w14:paraId="363B8592" w14:textId="77777777" w:rsidR="001B52DB" w:rsidRPr="001B52DB" w:rsidRDefault="001B52DB" w:rsidP="001B52DB">
      <w:pPr>
        <w:numPr>
          <w:ilvl w:val="0"/>
          <w:numId w:val="7"/>
        </w:numPr>
        <w:spacing w:before="100" w:beforeAutospacing="1" w:after="100" w:afterAutospacing="1" w:line="240" w:lineRule="auto"/>
        <w:rPr>
          <w:rFonts w:ascii="Times New Roman" w:eastAsia="Times New Roman" w:hAnsi="Times New Roman" w:cs="Times New Roman"/>
          <w:sz w:val="24"/>
          <w:szCs w:val="24"/>
        </w:rPr>
      </w:pPr>
    </w:p>
    <w:p w14:paraId="247FFAF2"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Default HEVC 300</w:t>
      </w:r>
    </w:p>
    <w:p w14:paraId="5CCAE5A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6ED8823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"default/video300hevc"</w:t>
      </w:r>
      <w:r w:rsidRPr="001B52DB">
        <w:rPr>
          <w:rFonts w:ascii="Consolas" w:eastAsia="Times New Roman" w:hAnsi="Consolas" w:cs="Courier New"/>
          <w:color w:val="999999"/>
          <w:sz w:val="20"/>
          <w:szCs w:val="20"/>
          <w:bdr w:val="none" w:sz="0" w:space="0" w:color="auto" w:frame="1"/>
        </w:rPr>
        <w:t>,</w:t>
      </w:r>
    </w:p>
    <w:p w14:paraId="0309712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1C47672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 HEVC 300"</w:t>
      </w:r>
      <w:r w:rsidRPr="001B52DB">
        <w:rPr>
          <w:rFonts w:ascii="Consolas" w:eastAsia="Times New Roman" w:hAnsi="Consolas" w:cs="Courier New"/>
          <w:color w:val="999999"/>
          <w:sz w:val="20"/>
          <w:szCs w:val="20"/>
          <w:bdr w:val="none" w:sz="0" w:space="0" w:color="auto" w:frame="1"/>
        </w:rPr>
        <w:t>,</w:t>
      </w:r>
    </w:p>
    <w:p w14:paraId="7A4CDF3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"kind"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"video"</w:t>
      </w:r>
      <w:r w:rsidRPr="001B52DB">
        <w:rPr>
          <w:rFonts w:ascii="Consolas" w:eastAsia="Times New Roman" w:hAnsi="Consolas" w:cs="Courier New"/>
          <w:color w:val="999999"/>
          <w:sz w:val="20"/>
          <w:szCs w:val="20"/>
          <w:bdr w:val="none" w:sz="0" w:space="0" w:color="auto" w:frame="1"/>
        </w:rPr>
        <w:t>,</w:t>
      </w:r>
    </w:p>
    <w:p w14:paraId="721B491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w:t>
      </w:r>
      <w:r w:rsidRPr="001B52DB">
        <w:rPr>
          <w:rFonts w:ascii="Consolas" w:eastAsia="Times New Roman" w:hAnsi="Consolas" w:cs="Courier New"/>
          <w:color w:val="999999"/>
          <w:sz w:val="20"/>
          <w:szCs w:val="20"/>
          <w:bdr w:val="none" w:sz="0" w:space="0" w:color="auto" w:frame="1"/>
        </w:rPr>
        <w:t>,</w:t>
      </w:r>
    </w:p>
    <w:p w14:paraId="1BD005F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created_at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"2020-02-20T17:57:49.622898302Z"</w:t>
      </w:r>
      <w:r w:rsidRPr="001B52DB">
        <w:rPr>
          <w:rFonts w:ascii="Consolas" w:eastAsia="Times New Roman" w:hAnsi="Consolas" w:cs="Courier New"/>
          <w:color w:val="999999"/>
          <w:sz w:val="20"/>
          <w:szCs w:val="20"/>
          <w:bdr w:val="none" w:sz="0" w:space="0" w:color="auto" w:frame="1"/>
        </w:rPr>
        <w:t>,</w:t>
      </w:r>
    </w:p>
    <w:p w14:paraId="1680E1D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updated_at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"2020-02-20T17:57:49.622898302Z"</w:t>
      </w:r>
      <w:r w:rsidRPr="001B52DB">
        <w:rPr>
          <w:rFonts w:ascii="Consolas" w:eastAsia="Times New Roman" w:hAnsi="Consolas" w:cs="Courier New"/>
          <w:color w:val="999999"/>
          <w:sz w:val="20"/>
          <w:szCs w:val="20"/>
          <w:bdr w:val="none" w:sz="0" w:space="0" w:color="auto" w:frame="1"/>
        </w:rPr>
        <w:t>,</w:t>
      </w:r>
    </w:p>
    <w:p w14:paraId="6965CA0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encoding_settings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1045A3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aspect_mode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"preserve"</w:t>
      </w:r>
      <w:r w:rsidRPr="001B52DB">
        <w:rPr>
          <w:rFonts w:ascii="Consolas" w:eastAsia="Times New Roman" w:hAnsi="Consolas" w:cs="Courier New"/>
          <w:color w:val="999999"/>
          <w:sz w:val="20"/>
          <w:szCs w:val="20"/>
          <w:bdr w:val="none" w:sz="0" w:space="0" w:color="auto" w:frame="1"/>
        </w:rPr>
        <w:t>,</w:t>
      </w:r>
    </w:p>
    <w:p w14:paraId="1F05CA7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decoder_bitrate_cap</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450</w:t>
      </w:r>
      <w:r w:rsidRPr="001B52DB">
        <w:rPr>
          <w:rFonts w:ascii="Consolas" w:eastAsia="Times New Roman" w:hAnsi="Consolas" w:cs="Courier New"/>
          <w:color w:val="999999"/>
          <w:sz w:val="20"/>
          <w:szCs w:val="20"/>
          <w:bdr w:val="none" w:sz="0" w:space="0" w:color="auto" w:frame="1"/>
        </w:rPr>
        <w:t>,</w:t>
      </w:r>
    </w:p>
    <w:p w14:paraId="3C362DC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decoder_buffer_size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600</w:t>
      </w:r>
      <w:r w:rsidRPr="001B52DB">
        <w:rPr>
          <w:rFonts w:ascii="Consolas" w:eastAsia="Times New Roman" w:hAnsi="Consolas" w:cs="Courier New"/>
          <w:color w:val="999999"/>
          <w:sz w:val="20"/>
          <w:szCs w:val="20"/>
          <w:bdr w:val="none" w:sz="0" w:space="0" w:color="auto" w:frame="1"/>
        </w:rPr>
        <w:t>,</w:t>
      </w:r>
    </w:p>
    <w:p w14:paraId="0587D14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fixed_keyframe_interval</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46744AA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fragment_duration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2000</w:t>
      </w:r>
      <w:r w:rsidRPr="001B52DB">
        <w:rPr>
          <w:rFonts w:ascii="Consolas" w:eastAsia="Times New Roman" w:hAnsi="Consolas" w:cs="Courier New"/>
          <w:color w:val="999999"/>
          <w:sz w:val="20"/>
          <w:szCs w:val="20"/>
          <w:bdr w:val="none" w:sz="0" w:space="0" w:color="auto" w:frame="1"/>
        </w:rPr>
        <w:t>,</w:t>
      </w:r>
    </w:p>
    <w:p w14:paraId="766031B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270</w:t>
      </w:r>
      <w:r w:rsidRPr="001B52DB">
        <w:rPr>
          <w:rFonts w:ascii="Consolas" w:eastAsia="Times New Roman" w:hAnsi="Consolas" w:cs="Courier New"/>
          <w:color w:val="999999"/>
          <w:sz w:val="20"/>
          <w:szCs w:val="20"/>
          <w:bdr w:val="none" w:sz="0" w:space="0" w:color="auto" w:frame="1"/>
        </w:rPr>
        <w:t>,</w:t>
      </w:r>
    </w:p>
    <w:p w14:paraId="636140C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keyframe_rate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24FE1A5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"segment_seconds"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4345102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"speed"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4B88DFB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video_bframes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5CFB308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"video_bitrate"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300</w:t>
      </w:r>
      <w:r w:rsidRPr="001B52DB">
        <w:rPr>
          <w:rFonts w:ascii="Consolas" w:eastAsia="Times New Roman" w:hAnsi="Consolas" w:cs="Courier New"/>
          <w:color w:val="999999"/>
          <w:sz w:val="20"/>
          <w:szCs w:val="20"/>
          <w:bdr w:val="none" w:sz="0" w:space="0" w:color="auto" w:frame="1"/>
        </w:rPr>
        <w:t>,</w:t>
      </w:r>
    </w:p>
    <w:p w14:paraId="2B812B4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"video_codec"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r w:rsidRPr="001B52DB">
        <w:rPr>
          <w:rFonts w:ascii="Consolas" w:eastAsia="Times New Roman" w:hAnsi="Consolas" w:cs="Courier New"/>
          <w:color w:val="999999"/>
          <w:sz w:val="20"/>
          <w:szCs w:val="20"/>
          <w:bdr w:val="none" w:sz="0" w:space="0" w:color="auto" w:frame="1"/>
        </w:rPr>
        <w:t>,</w:t>
      </w:r>
    </w:p>
    <w:p w14:paraId="1565BE7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video_codec_profile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"main"</w:t>
      </w:r>
      <w:r w:rsidRPr="001B52DB">
        <w:rPr>
          <w:rFonts w:ascii="Consolas" w:eastAsia="Times New Roman" w:hAnsi="Consolas" w:cs="Courier New"/>
          <w:color w:val="999999"/>
          <w:sz w:val="20"/>
          <w:szCs w:val="20"/>
          <w:bdr w:val="none" w:sz="0" w:space="0" w:color="auto" w:frame="1"/>
        </w:rPr>
        <w:t>,</w:t>
      </w:r>
    </w:p>
    <w:p w14:paraId="7B48071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video_reference_frames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6</w:t>
      </w:r>
      <w:r w:rsidRPr="001B52DB">
        <w:rPr>
          <w:rFonts w:ascii="Consolas" w:eastAsia="Times New Roman" w:hAnsi="Consolas" w:cs="Courier New"/>
          <w:color w:val="999999"/>
          <w:sz w:val="20"/>
          <w:szCs w:val="20"/>
          <w:bdr w:val="none" w:sz="0" w:space="0" w:color="auto" w:frame="1"/>
        </w:rPr>
        <w:t>,</w:t>
      </w:r>
    </w:p>
    <w:p w14:paraId="1544B18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480</w:t>
      </w:r>
    </w:p>
    <w:p w14:paraId="075A8BE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7B55E2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3E8E996"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5955F1E9"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512E705A"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Default HEVC 550</w:t>
      </w:r>
    </w:p>
    <w:p w14:paraId="7D991E6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lastRenderedPageBreak/>
        <w:t>{</w:t>
      </w:r>
    </w:p>
    <w:p w14:paraId="76317E2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"default/video550hevc"</w:t>
      </w:r>
      <w:r w:rsidRPr="001B52DB">
        <w:rPr>
          <w:rFonts w:ascii="Consolas" w:eastAsia="Times New Roman" w:hAnsi="Consolas" w:cs="Courier New"/>
          <w:color w:val="999999"/>
          <w:sz w:val="20"/>
          <w:szCs w:val="20"/>
          <w:bdr w:val="none" w:sz="0" w:space="0" w:color="auto" w:frame="1"/>
        </w:rPr>
        <w:t>,</w:t>
      </w:r>
    </w:p>
    <w:p w14:paraId="63C2C6A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424B34E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 HEVC 550"</w:t>
      </w:r>
      <w:r w:rsidRPr="001B52DB">
        <w:rPr>
          <w:rFonts w:ascii="Consolas" w:eastAsia="Times New Roman" w:hAnsi="Consolas" w:cs="Courier New"/>
          <w:color w:val="999999"/>
          <w:sz w:val="20"/>
          <w:szCs w:val="20"/>
          <w:bdr w:val="none" w:sz="0" w:space="0" w:color="auto" w:frame="1"/>
        </w:rPr>
        <w:t>,</w:t>
      </w:r>
    </w:p>
    <w:p w14:paraId="5A396C0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"kind"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"video"</w:t>
      </w:r>
      <w:r w:rsidRPr="001B52DB">
        <w:rPr>
          <w:rFonts w:ascii="Consolas" w:eastAsia="Times New Roman" w:hAnsi="Consolas" w:cs="Courier New"/>
          <w:color w:val="999999"/>
          <w:sz w:val="20"/>
          <w:szCs w:val="20"/>
          <w:bdr w:val="none" w:sz="0" w:space="0" w:color="auto" w:frame="1"/>
        </w:rPr>
        <w:t>,</w:t>
      </w:r>
    </w:p>
    <w:p w14:paraId="67F1B71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w:t>
      </w:r>
      <w:r w:rsidRPr="001B52DB">
        <w:rPr>
          <w:rFonts w:ascii="Consolas" w:eastAsia="Times New Roman" w:hAnsi="Consolas" w:cs="Courier New"/>
          <w:color w:val="999999"/>
          <w:sz w:val="20"/>
          <w:szCs w:val="20"/>
          <w:bdr w:val="none" w:sz="0" w:space="0" w:color="auto" w:frame="1"/>
        </w:rPr>
        <w:t>,</w:t>
      </w:r>
    </w:p>
    <w:p w14:paraId="3F09947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created_at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"2020-02-20T17:58:08.602132077Z"</w:t>
      </w:r>
      <w:r w:rsidRPr="001B52DB">
        <w:rPr>
          <w:rFonts w:ascii="Consolas" w:eastAsia="Times New Roman" w:hAnsi="Consolas" w:cs="Courier New"/>
          <w:color w:val="999999"/>
          <w:sz w:val="20"/>
          <w:szCs w:val="20"/>
          <w:bdr w:val="none" w:sz="0" w:space="0" w:color="auto" w:frame="1"/>
        </w:rPr>
        <w:t>,</w:t>
      </w:r>
    </w:p>
    <w:p w14:paraId="6D91926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updated_at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"2020-02-20T17:58:08.602132077Z"</w:t>
      </w:r>
      <w:r w:rsidRPr="001B52DB">
        <w:rPr>
          <w:rFonts w:ascii="Consolas" w:eastAsia="Times New Roman" w:hAnsi="Consolas" w:cs="Courier New"/>
          <w:color w:val="999999"/>
          <w:sz w:val="20"/>
          <w:szCs w:val="20"/>
          <w:bdr w:val="none" w:sz="0" w:space="0" w:color="auto" w:frame="1"/>
        </w:rPr>
        <w:t>,</w:t>
      </w:r>
    </w:p>
    <w:p w14:paraId="04A9D52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encoding_settings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263164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aspect_mode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"preserve"</w:t>
      </w:r>
      <w:r w:rsidRPr="001B52DB">
        <w:rPr>
          <w:rFonts w:ascii="Consolas" w:eastAsia="Times New Roman" w:hAnsi="Consolas" w:cs="Courier New"/>
          <w:color w:val="999999"/>
          <w:sz w:val="20"/>
          <w:szCs w:val="20"/>
          <w:bdr w:val="none" w:sz="0" w:space="0" w:color="auto" w:frame="1"/>
        </w:rPr>
        <w:t>,</w:t>
      </w:r>
    </w:p>
    <w:p w14:paraId="2E5B7FB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decoder_bitrate_cap</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825</w:t>
      </w:r>
      <w:r w:rsidRPr="001B52DB">
        <w:rPr>
          <w:rFonts w:ascii="Consolas" w:eastAsia="Times New Roman" w:hAnsi="Consolas" w:cs="Courier New"/>
          <w:color w:val="999999"/>
          <w:sz w:val="20"/>
          <w:szCs w:val="20"/>
          <w:bdr w:val="none" w:sz="0" w:space="0" w:color="auto" w:frame="1"/>
        </w:rPr>
        <w:t>,</w:t>
      </w:r>
    </w:p>
    <w:p w14:paraId="073F26A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decoder_buffer_size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1100</w:t>
      </w:r>
      <w:r w:rsidRPr="001B52DB">
        <w:rPr>
          <w:rFonts w:ascii="Consolas" w:eastAsia="Times New Roman" w:hAnsi="Consolas" w:cs="Courier New"/>
          <w:color w:val="999999"/>
          <w:sz w:val="20"/>
          <w:szCs w:val="20"/>
          <w:bdr w:val="none" w:sz="0" w:space="0" w:color="auto" w:frame="1"/>
        </w:rPr>
        <w:t>,</w:t>
      </w:r>
    </w:p>
    <w:p w14:paraId="1CBA0A9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fixed_keyframe_interval</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28341DD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fragment_duration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2000</w:t>
      </w:r>
      <w:r w:rsidRPr="001B52DB">
        <w:rPr>
          <w:rFonts w:ascii="Consolas" w:eastAsia="Times New Roman" w:hAnsi="Consolas" w:cs="Courier New"/>
          <w:color w:val="999999"/>
          <w:sz w:val="20"/>
          <w:szCs w:val="20"/>
          <w:bdr w:val="none" w:sz="0" w:space="0" w:color="auto" w:frame="1"/>
        </w:rPr>
        <w:t>,</w:t>
      </w:r>
    </w:p>
    <w:p w14:paraId="726A822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360</w:t>
      </w:r>
      <w:r w:rsidRPr="001B52DB">
        <w:rPr>
          <w:rFonts w:ascii="Consolas" w:eastAsia="Times New Roman" w:hAnsi="Consolas" w:cs="Courier New"/>
          <w:color w:val="999999"/>
          <w:sz w:val="20"/>
          <w:szCs w:val="20"/>
          <w:bdr w:val="none" w:sz="0" w:space="0" w:color="auto" w:frame="1"/>
        </w:rPr>
        <w:t>,</w:t>
      </w:r>
    </w:p>
    <w:p w14:paraId="7B10B87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keyframe_rate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4B82597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"segment_seconds"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62AF242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"speed"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740A40D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video_bframes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4867123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"video_bitrate"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550</w:t>
      </w:r>
      <w:r w:rsidRPr="001B52DB">
        <w:rPr>
          <w:rFonts w:ascii="Consolas" w:eastAsia="Times New Roman" w:hAnsi="Consolas" w:cs="Courier New"/>
          <w:color w:val="999999"/>
          <w:sz w:val="20"/>
          <w:szCs w:val="20"/>
          <w:bdr w:val="none" w:sz="0" w:space="0" w:color="auto" w:frame="1"/>
        </w:rPr>
        <w:t>,</w:t>
      </w:r>
    </w:p>
    <w:p w14:paraId="353276D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"video_codec"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r w:rsidRPr="001B52DB">
        <w:rPr>
          <w:rFonts w:ascii="Consolas" w:eastAsia="Times New Roman" w:hAnsi="Consolas" w:cs="Courier New"/>
          <w:color w:val="999999"/>
          <w:sz w:val="20"/>
          <w:szCs w:val="20"/>
          <w:bdr w:val="none" w:sz="0" w:space="0" w:color="auto" w:frame="1"/>
        </w:rPr>
        <w:t>,</w:t>
      </w:r>
    </w:p>
    <w:p w14:paraId="6C04D13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video_codec_profile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"main"</w:t>
      </w:r>
      <w:r w:rsidRPr="001B52DB">
        <w:rPr>
          <w:rFonts w:ascii="Consolas" w:eastAsia="Times New Roman" w:hAnsi="Consolas" w:cs="Courier New"/>
          <w:color w:val="999999"/>
          <w:sz w:val="20"/>
          <w:szCs w:val="20"/>
          <w:bdr w:val="none" w:sz="0" w:space="0" w:color="auto" w:frame="1"/>
        </w:rPr>
        <w:t>,</w:t>
      </w:r>
    </w:p>
    <w:p w14:paraId="0FDA378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video_reference_frames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6</w:t>
      </w:r>
      <w:r w:rsidRPr="001B52DB">
        <w:rPr>
          <w:rFonts w:ascii="Consolas" w:eastAsia="Times New Roman" w:hAnsi="Consolas" w:cs="Courier New"/>
          <w:color w:val="999999"/>
          <w:sz w:val="20"/>
          <w:szCs w:val="20"/>
          <w:bdr w:val="none" w:sz="0" w:space="0" w:color="auto" w:frame="1"/>
        </w:rPr>
        <w:t>,</w:t>
      </w:r>
    </w:p>
    <w:p w14:paraId="4190A06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640</w:t>
      </w:r>
    </w:p>
    <w:p w14:paraId="6465E33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33CA620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61EED4B"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1B825F25"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7388BC85"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Default HEVC 1000</w:t>
      </w:r>
    </w:p>
    <w:p w14:paraId="5FB52F5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44E6856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"default/video1000hevc"</w:t>
      </w:r>
      <w:r w:rsidRPr="001B52DB">
        <w:rPr>
          <w:rFonts w:ascii="Consolas" w:eastAsia="Times New Roman" w:hAnsi="Consolas" w:cs="Courier New"/>
          <w:color w:val="999999"/>
          <w:sz w:val="20"/>
          <w:szCs w:val="20"/>
          <w:bdr w:val="none" w:sz="0" w:space="0" w:color="auto" w:frame="1"/>
        </w:rPr>
        <w:t>,</w:t>
      </w:r>
    </w:p>
    <w:p w14:paraId="5A98CE5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33306DC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 HEVC 1000"</w:t>
      </w:r>
      <w:r w:rsidRPr="001B52DB">
        <w:rPr>
          <w:rFonts w:ascii="Consolas" w:eastAsia="Times New Roman" w:hAnsi="Consolas" w:cs="Courier New"/>
          <w:color w:val="999999"/>
          <w:sz w:val="20"/>
          <w:szCs w:val="20"/>
          <w:bdr w:val="none" w:sz="0" w:space="0" w:color="auto" w:frame="1"/>
        </w:rPr>
        <w:t>,</w:t>
      </w:r>
    </w:p>
    <w:p w14:paraId="63EFDEB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"kind"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"video"</w:t>
      </w:r>
      <w:r w:rsidRPr="001B52DB">
        <w:rPr>
          <w:rFonts w:ascii="Consolas" w:eastAsia="Times New Roman" w:hAnsi="Consolas" w:cs="Courier New"/>
          <w:color w:val="999999"/>
          <w:sz w:val="20"/>
          <w:szCs w:val="20"/>
          <w:bdr w:val="none" w:sz="0" w:space="0" w:color="auto" w:frame="1"/>
        </w:rPr>
        <w:t>,</w:t>
      </w:r>
    </w:p>
    <w:p w14:paraId="043F8BD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w:t>
      </w:r>
      <w:r w:rsidRPr="001B52DB">
        <w:rPr>
          <w:rFonts w:ascii="Consolas" w:eastAsia="Times New Roman" w:hAnsi="Consolas" w:cs="Courier New"/>
          <w:color w:val="999999"/>
          <w:sz w:val="20"/>
          <w:szCs w:val="20"/>
          <w:bdr w:val="none" w:sz="0" w:space="0" w:color="auto" w:frame="1"/>
        </w:rPr>
        <w:t>,</w:t>
      </w:r>
    </w:p>
    <w:p w14:paraId="14E37E0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created_at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"2020-02-20T17:58:24.768036423Z"</w:t>
      </w:r>
      <w:r w:rsidRPr="001B52DB">
        <w:rPr>
          <w:rFonts w:ascii="Consolas" w:eastAsia="Times New Roman" w:hAnsi="Consolas" w:cs="Courier New"/>
          <w:color w:val="999999"/>
          <w:sz w:val="20"/>
          <w:szCs w:val="20"/>
          <w:bdr w:val="none" w:sz="0" w:space="0" w:color="auto" w:frame="1"/>
        </w:rPr>
        <w:t>,</w:t>
      </w:r>
    </w:p>
    <w:p w14:paraId="7666E01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updated_at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"2020-02-20T17:58:24.768036423Z"</w:t>
      </w:r>
      <w:r w:rsidRPr="001B52DB">
        <w:rPr>
          <w:rFonts w:ascii="Consolas" w:eastAsia="Times New Roman" w:hAnsi="Consolas" w:cs="Courier New"/>
          <w:color w:val="999999"/>
          <w:sz w:val="20"/>
          <w:szCs w:val="20"/>
          <w:bdr w:val="none" w:sz="0" w:space="0" w:color="auto" w:frame="1"/>
        </w:rPr>
        <w:t>,</w:t>
      </w:r>
    </w:p>
    <w:p w14:paraId="63AF640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encoding_settings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5A9DA86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aspect_mode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"preserve"</w:t>
      </w:r>
      <w:r w:rsidRPr="001B52DB">
        <w:rPr>
          <w:rFonts w:ascii="Consolas" w:eastAsia="Times New Roman" w:hAnsi="Consolas" w:cs="Courier New"/>
          <w:color w:val="999999"/>
          <w:sz w:val="20"/>
          <w:szCs w:val="20"/>
          <w:bdr w:val="none" w:sz="0" w:space="0" w:color="auto" w:frame="1"/>
        </w:rPr>
        <w:t>,</w:t>
      </w:r>
    </w:p>
    <w:p w14:paraId="6D51556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decoder_bitrate_cap</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1500</w:t>
      </w:r>
      <w:r w:rsidRPr="001B52DB">
        <w:rPr>
          <w:rFonts w:ascii="Consolas" w:eastAsia="Times New Roman" w:hAnsi="Consolas" w:cs="Courier New"/>
          <w:color w:val="999999"/>
          <w:sz w:val="20"/>
          <w:szCs w:val="20"/>
          <w:bdr w:val="none" w:sz="0" w:space="0" w:color="auto" w:frame="1"/>
        </w:rPr>
        <w:t>,</w:t>
      </w:r>
    </w:p>
    <w:p w14:paraId="6446F55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decoder_buffer_size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2000</w:t>
      </w:r>
      <w:r w:rsidRPr="001B52DB">
        <w:rPr>
          <w:rFonts w:ascii="Consolas" w:eastAsia="Times New Roman" w:hAnsi="Consolas" w:cs="Courier New"/>
          <w:color w:val="999999"/>
          <w:sz w:val="20"/>
          <w:szCs w:val="20"/>
          <w:bdr w:val="none" w:sz="0" w:space="0" w:color="auto" w:frame="1"/>
        </w:rPr>
        <w:t>,</w:t>
      </w:r>
    </w:p>
    <w:p w14:paraId="113DD94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fixed_keyframe_interval</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0CC4484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fragment_duration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2000</w:t>
      </w:r>
      <w:r w:rsidRPr="001B52DB">
        <w:rPr>
          <w:rFonts w:ascii="Consolas" w:eastAsia="Times New Roman" w:hAnsi="Consolas" w:cs="Courier New"/>
          <w:color w:val="999999"/>
          <w:sz w:val="20"/>
          <w:szCs w:val="20"/>
          <w:bdr w:val="none" w:sz="0" w:space="0" w:color="auto" w:frame="1"/>
        </w:rPr>
        <w:t>,</w:t>
      </w:r>
    </w:p>
    <w:p w14:paraId="61150E4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432</w:t>
      </w:r>
      <w:r w:rsidRPr="001B52DB">
        <w:rPr>
          <w:rFonts w:ascii="Consolas" w:eastAsia="Times New Roman" w:hAnsi="Consolas" w:cs="Courier New"/>
          <w:color w:val="999999"/>
          <w:sz w:val="20"/>
          <w:szCs w:val="20"/>
          <w:bdr w:val="none" w:sz="0" w:space="0" w:color="auto" w:frame="1"/>
        </w:rPr>
        <w:t>,</w:t>
      </w:r>
    </w:p>
    <w:p w14:paraId="7FD18EC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keyframe_rate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255EA7E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"segment_seconds"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3B5D2E4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"speed"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00C4307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video_bframes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0183BED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"video_bitrate"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1000</w:t>
      </w:r>
      <w:r w:rsidRPr="001B52DB">
        <w:rPr>
          <w:rFonts w:ascii="Consolas" w:eastAsia="Times New Roman" w:hAnsi="Consolas" w:cs="Courier New"/>
          <w:color w:val="999999"/>
          <w:sz w:val="20"/>
          <w:szCs w:val="20"/>
          <w:bdr w:val="none" w:sz="0" w:space="0" w:color="auto" w:frame="1"/>
        </w:rPr>
        <w:t>,</w:t>
      </w:r>
    </w:p>
    <w:p w14:paraId="363DED4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"video_codec"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r w:rsidRPr="001B52DB">
        <w:rPr>
          <w:rFonts w:ascii="Consolas" w:eastAsia="Times New Roman" w:hAnsi="Consolas" w:cs="Courier New"/>
          <w:color w:val="999999"/>
          <w:sz w:val="20"/>
          <w:szCs w:val="20"/>
          <w:bdr w:val="none" w:sz="0" w:space="0" w:color="auto" w:frame="1"/>
        </w:rPr>
        <w:t>,</w:t>
      </w:r>
    </w:p>
    <w:p w14:paraId="00C42BE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video_codec_profile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"main"</w:t>
      </w:r>
      <w:r w:rsidRPr="001B52DB">
        <w:rPr>
          <w:rFonts w:ascii="Consolas" w:eastAsia="Times New Roman" w:hAnsi="Consolas" w:cs="Courier New"/>
          <w:color w:val="999999"/>
          <w:sz w:val="20"/>
          <w:szCs w:val="20"/>
          <w:bdr w:val="none" w:sz="0" w:space="0" w:color="auto" w:frame="1"/>
        </w:rPr>
        <w:t>,</w:t>
      </w:r>
    </w:p>
    <w:p w14:paraId="00D4C7C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video_reference_frames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6</w:t>
      </w:r>
      <w:r w:rsidRPr="001B52DB">
        <w:rPr>
          <w:rFonts w:ascii="Consolas" w:eastAsia="Times New Roman" w:hAnsi="Consolas" w:cs="Courier New"/>
          <w:color w:val="999999"/>
          <w:sz w:val="20"/>
          <w:szCs w:val="20"/>
          <w:bdr w:val="none" w:sz="0" w:space="0" w:color="auto" w:frame="1"/>
        </w:rPr>
        <w:t>,</w:t>
      </w:r>
    </w:p>
    <w:p w14:paraId="7E012A7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768</w:t>
      </w:r>
    </w:p>
    <w:p w14:paraId="0DC6B7F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B8B2CD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544B004"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772156DA"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550DDB63"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Default HEVC 1300</w:t>
      </w:r>
    </w:p>
    <w:p w14:paraId="0FA637E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76BBC26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"default/video1300hevc"</w:t>
      </w:r>
      <w:r w:rsidRPr="001B52DB">
        <w:rPr>
          <w:rFonts w:ascii="Consolas" w:eastAsia="Times New Roman" w:hAnsi="Consolas" w:cs="Courier New"/>
          <w:color w:val="999999"/>
          <w:sz w:val="20"/>
          <w:szCs w:val="20"/>
          <w:bdr w:val="none" w:sz="0" w:space="0" w:color="auto" w:frame="1"/>
        </w:rPr>
        <w:t>,</w:t>
      </w:r>
    </w:p>
    <w:p w14:paraId="1C1DE4A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41DA930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 HEVC 1300"</w:t>
      </w:r>
      <w:r w:rsidRPr="001B52DB">
        <w:rPr>
          <w:rFonts w:ascii="Consolas" w:eastAsia="Times New Roman" w:hAnsi="Consolas" w:cs="Courier New"/>
          <w:color w:val="999999"/>
          <w:sz w:val="20"/>
          <w:szCs w:val="20"/>
          <w:bdr w:val="none" w:sz="0" w:space="0" w:color="auto" w:frame="1"/>
        </w:rPr>
        <w:t>,</w:t>
      </w:r>
    </w:p>
    <w:p w14:paraId="7947F0C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"kind"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"video"</w:t>
      </w:r>
      <w:r w:rsidRPr="001B52DB">
        <w:rPr>
          <w:rFonts w:ascii="Consolas" w:eastAsia="Times New Roman" w:hAnsi="Consolas" w:cs="Courier New"/>
          <w:color w:val="999999"/>
          <w:sz w:val="20"/>
          <w:szCs w:val="20"/>
          <w:bdr w:val="none" w:sz="0" w:space="0" w:color="auto" w:frame="1"/>
        </w:rPr>
        <w:t>,</w:t>
      </w:r>
    </w:p>
    <w:p w14:paraId="57EDC03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w:t>
      </w:r>
      <w:r w:rsidRPr="001B52DB">
        <w:rPr>
          <w:rFonts w:ascii="Consolas" w:eastAsia="Times New Roman" w:hAnsi="Consolas" w:cs="Courier New"/>
          <w:color w:val="999999"/>
          <w:sz w:val="20"/>
          <w:szCs w:val="20"/>
          <w:bdr w:val="none" w:sz="0" w:space="0" w:color="auto" w:frame="1"/>
        </w:rPr>
        <w:t>,</w:t>
      </w:r>
    </w:p>
    <w:p w14:paraId="56F3CC6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created_at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"2020-02-20T17:58:51.222403657Z"</w:t>
      </w:r>
      <w:r w:rsidRPr="001B52DB">
        <w:rPr>
          <w:rFonts w:ascii="Consolas" w:eastAsia="Times New Roman" w:hAnsi="Consolas" w:cs="Courier New"/>
          <w:color w:val="999999"/>
          <w:sz w:val="20"/>
          <w:szCs w:val="20"/>
          <w:bdr w:val="none" w:sz="0" w:space="0" w:color="auto" w:frame="1"/>
        </w:rPr>
        <w:t>,</w:t>
      </w:r>
    </w:p>
    <w:p w14:paraId="61F6789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updated_at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"2020-02-20T17:58:51.222403657Z"</w:t>
      </w:r>
      <w:r w:rsidRPr="001B52DB">
        <w:rPr>
          <w:rFonts w:ascii="Consolas" w:eastAsia="Times New Roman" w:hAnsi="Consolas" w:cs="Courier New"/>
          <w:color w:val="999999"/>
          <w:sz w:val="20"/>
          <w:szCs w:val="20"/>
          <w:bdr w:val="none" w:sz="0" w:space="0" w:color="auto" w:frame="1"/>
        </w:rPr>
        <w:t>,</w:t>
      </w:r>
    </w:p>
    <w:p w14:paraId="477E2B6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encoding_settings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4E52E3E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aspect_mode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"preserve"</w:t>
      </w:r>
      <w:r w:rsidRPr="001B52DB">
        <w:rPr>
          <w:rFonts w:ascii="Consolas" w:eastAsia="Times New Roman" w:hAnsi="Consolas" w:cs="Courier New"/>
          <w:color w:val="999999"/>
          <w:sz w:val="20"/>
          <w:szCs w:val="20"/>
          <w:bdr w:val="none" w:sz="0" w:space="0" w:color="auto" w:frame="1"/>
        </w:rPr>
        <w:t>,</w:t>
      </w:r>
    </w:p>
    <w:p w14:paraId="5CFD1F0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decoder_bitrate_cap</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1950</w:t>
      </w:r>
      <w:r w:rsidRPr="001B52DB">
        <w:rPr>
          <w:rFonts w:ascii="Consolas" w:eastAsia="Times New Roman" w:hAnsi="Consolas" w:cs="Courier New"/>
          <w:color w:val="999999"/>
          <w:sz w:val="20"/>
          <w:szCs w:val="20"/>
          <w:bdr w:val="none" w:sz="0" w:space="0" w:color="auto" w:frame="1"/>
        </w:rPr>
        <w:t>,</w:t>
      </w:r>
    </w:p>
    <w:p w14:paraId="759D40A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decoder_buffer_size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2600</w:t>
      </w:r>
      <w:r w:rsidRPr="001B52DB">
        <w:rPr>
          <w:rFonts w:ascii="Consolas" w:eastAsia="Times New Roman" w:hAnsi="Consolas" w:cs="Courier New"/>
          <w:color w:val="999999"/>
          <w:sz w:val="20"/>
          <w:szCs w:val="20"/>
          <w:bdr w:val="none" w:sz="0" w:space="0" w:color="auto" w:frame="1"/>
        </w:rPr>
        <w:t>,</w:t>
      </w:r>
    </w:p>
    <w:p w14:paraId="2CC5A44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fixed_keyframe_interval</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353C036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fragment_duration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2000</w:t>
      </w:r>
      <w:r w:rsidRPr="001B52DB">
        <w:rPr>
          <w:rFonts w:ascii="Consolas" w:eastAsia="Times New Roman" w:hAnsi="Consolas" w:cs="Courier New"/>
          <w:color w:val="999999"/>
          <w:sz w:val="20"/>
          <w:szCs w:val="20"/>
          <w:bdr w:val="none" w:sz="0" w:space="0" w:color="auto" w:frame="1"/>
        </w:rPr>
        <w:t>,</w:t>
      </w:r>
    </w:p>
    <w:p w14:paraId="5A5B1E1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576</w:t>
      </w:r>
      <w:r w:rsidRPr="001B52DB">
        <w:rPr>
          <w:rFonts w:ascii="Consolas" w:eastAsia="Times New Roman" w:hAnsi="Consolas" w:cs="Courier New"/>
          <w:color w:val="999999"/>
          <w:sz w:val="20"/>
          <w:szCs w:val="20"/>
          <w:bdr w:val="none" w:sz="0" w:space="0" w:color="auto" w:frame="1"/>
        </w:rPr>
        <w:t>,</w:t>
      </w:r>
    </w:p>
    <w:p w14:paraId="749E67D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keyframe_rate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7C029D3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"segment_seconds"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0B570A0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"speed"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2527579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video_bframes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7157775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"video_bitrate"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1300</w:t>
      </w:r>
      <w:r w:rsidRPr="001B52DB">
        <w:rPr>
          <w:rFonts w:ascii="Consolas" w:eastAsia="Times New Roman" w:hAnsi="Consolas" w:cs="Courier New"/>
          <w:color w:val="999999"/>
          <w:sz w:val="20"/>
          <w:szCs w:val="20"/>
          <w:bdr w:val="none" w:sz="0" w:space="0" w:color="auto" w:frame="1"/>
        </w:rPr>
        <w:t>,</w:t>
      </w:r>
    </w:p>
    <w:p w14:paraId="438B509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"video_codec"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r w:rsidRPr="001B52DB">
        <w:rPr>
          <w:rFonts w:ascii="Consolas" w:eastAsia="Times New Roman" w:hAnsi="Consolas" w:cs="Courier New"/>
          <w:color w:val="999999"/>
          <w:sz w:val="20"/>
          <w:szCs w:val="20"/>
          <w:bdr w:val="none" w:sz="0" w:space="0" w:color="auto" w:frame="1"/>
        </w:rPr>
        <w:t>,</w:t>
      </w:r>
    </w:p>
    <w:p w14:paraId="529FFCB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video_codec_profile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"main"</w:t>
      </w:r>
      <w:r w:rsidRPr="001B52DB">
        <w:rPr>
          <w:rFonts w:ascii="Consolas" w:eastAsia="Times New Roman" w:hAnsi="Consolas" w:cs="Courier New"/>
          <w:color w:val="999999"/>
          <w:sz w:val="20"/>
          <w:szCs w:val="20"/>
          <w:bdr w:val="none" w:sz="0" w:space="0" w:color="auto" w:frame="1"/>
        </w:rPr>
        <w:t>,</w:t>
      </w:r>
    </w:p>
    <w:p w14:paraId="5EAF9B8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video_reference_frames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6</w:t>
      </w:r>
      <w:r w:rsidRPr="001B52DB">
        <w:rPr>
          <w:rFonts w:ascii="Consolas" w:eastAsia="Times New Roman" w:hAnsi="Consolas" w:cs="Courier New"/>
          <w:color w:val="999999"/>
          <w:sz w:val="20"/>
          <w:szCs w:val="20"/>
          <w:bdr w:val="none" w:sz="0" w:space="0" w:color="auto" w:frame="1"/>
        </w:rPr>
        <w:t>,</w:t>
      </w:r>
    </w:p>
    <w:p w14:paraId="11ED6A3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1024</w:t>
      </w:r>
    </w:p>
    <w:p w14:paraId="5C10D5B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CE297A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BDFDB65"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05F09EB7"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7B05910B"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Default HEVC 1600</w:t>
      </w:r>
    </w:p>
    <w:p w14:paraId="1F9A468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7C90D33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"default/video1600hevc"</w:t>
      </w:r>
      <w:r w:rsidRPr="001B52DB">
        <w:rPr>
          <w:rFonts w:ascii="Consolas" w:eastAsia="Times New Roman" w:hAnsi="Consolas" w:cs="Courier New"/>
          <w:color w:val="999999"/>
          <w:sz w:val="20"/>
          <w:szCs w:val="20"/>
          <w:bdr w:val="none" w:sz="0" w:space="0" w:color="auto" w:frame="1"/>
        </w:rPr>
        <w:t>,</w:t>
      </w:r>
    </w:p>
    <w:p w14:paraId="5B035F2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2B65954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 HEVC 1600"</w:t>
      </w:r>
      <w:r w:rsidRPr="001B52DB">
        <w:rPr>
          <w:rFonts w:ascii="Consolas" w:eastAsia="Times New Roman" w:hAnsi="Consolas" w:cs="Courier New"/>
          <w:color w:val="999999"/>
          <w:sz w:val="20"/>
          <w:szCs w:val="20"/>
          <w:bdr w:val="none" w:sz="0" w:space="0" w:color="auto" w:frame="1"/>
        </w:rPr>
        <w:t>,</w:t>
      </w:r>
    </w:p>
    <w:p w14:paraId="731BF31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"kind"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"video"</w:t>
      </w:r>
      <w:r w:rsidRPr="001B52DB">
        <w:rPr>
          <w:rFonts w:ascii="Consolas" w:eastAsia="Times New Roman" w:hAnsi="Consolas" w:cs="Courier New"/>
          <w:color w:val="999999"/>
          <w:sz w:val="20"/>
          <w:szCs w:val="20"/>
          <w:bdr w:val="none" w:sz="0" w:space="0" w:color="auto" w:frame="1"/>
        </w:rPr>
        <w:t>,</w:t>
      </w:r>
    </w:p>
    <w:p w14:paraId="124AC68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w:t>
      </w:r>
      <w:r w:rsidRPr="001B52DB">
        <w:rPr>
          <w:rFonts w:ascii="Consolas" w:eastAsia="Times New Roman" w:hAnsi="Consolas" w:cs="Courier New"/>
          <w:color w:val="999999"/>
          <w:sz w:val="20"/>
          <w:szCs w:val="20"/>
          <w:bdr w:val="none" w:sz="0" w:space="0" w:color="auto" w:frame="1"/>
        </w:rPr>
        <w:t>,</w:t>
      </w:r>
    </w:p>
    <w:p w14:paraId="59AFE46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created_at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"2020-02-20T18:00:00.347383018Z"</w:t>
      </w:r>
      <w:r w:rsidRPr="001B52DB">
        <w:rPr>
          <w:rFonts w:ascii="Consolas" w:eastAsia="Times New Roman" w:hAnsi="Consolas" w:cs="Courier New"/>
          <w:color w:val="999999"/>
          <w:sz w:val="20"/>
          <w:szCs w:val="20"/>
          <w:bdr w:val="none" w:sz="0" w:space="0" w:color="auto" w:frame="1"/>
        </w:rPr>
        <w:t>,</w:t>
      </w:r>
    </w:p>
    <w:p w14:paraId="4BDAA481"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updated_at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"2020-02-20T18:00:00.347383018Z"</w:t>
      </w:r>
      <w:r w:rsidRPr="001B52DB">
        <w:rPr>
          <w:rFonts w:ascii="Consolas" w:eastAsia="Times New Roman" w:hAnsi="Consolas" w:cs="Courier New"/>
          <w:color w:val="999999"/>
          <w:sz w:val="20"/>
          <w:szCs w:val="20"/>
          <w:bdr w:val="none" w:sz="0" w:space="0" w:color="auto" w:frame="1"/>
        </w:rPr>
        <w:t>,</w:t>
      </w:r>
    </w:p>
    <w:p w14:paraId="1DE5B53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encoding_settings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1065DC5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aspect_mode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"preserve"</w:t>
      </w:r>
      <w:r w:rsidRPr="001B52DB">
        <w:rPr>
          <w:rFonts w:ascii="Consolas" w:eastAsia="Times New Roman" w:hAnsi="Consolas" w:cs="Courier New"/>
          <w:color w:val="999999"/>
          <w:sz w:val="20"/>
          <w:szCs w:val="20"/>
          <w:bdr w:val="none" w:sz="0" w:space="0" w:color="auto" w:frame="1"/>
        </w:rPr>
        <w:t>,</w:t>
      </w:r>
    </w:p>
    <w:p w14:paraId="2EC2DBE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decoder_bitrate_cap</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2400</w:t>
      </w:r>
      <w:r w:rsidRPr="001B52DB">
        <w:rPr>
          <w:rFonts w:ascii="Consolas" w:eastAsia="Times New Roman" w:hAnsi="Consolas" w:cs="Courier New"/>
          <w:color w:val="999999"/>
          <w:sz w:val="20"/>
          <w:szCs w:val="20"/>
          <w:bdr w:val="none" w:sz="0" w:space="0" w:color="auto" w:frame="1"/>
        </w:rPr>
        <w:t>,</w:t>
      </w:r>
    </w:p>
    <w:p w14:paraId="047A449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lastRenderedPageBreak/>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decoder_buffer_size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3200</w:t>
      </w:r>
      <w:r w:rsidRPr="001B52DB">
        <w:rPr>
          <w:rFonts w:ascii="Consolas" w:eastAsia="Times New Roman" w:hAnsi="Consolas" w:cs="Courier New"/>
          <w:color w:val="999999"/>
          <w:sz w:val="20"/>
          <w:szCs w:val="20"/>
          <w:bdr w:val="none" w:sz="0" w:space="0" w:color="auto" w:frame="1"/>
        </w:rPr>
        <w:t>,</w:t>
      </w:r>
    </w:p>
    <w:p w14:paraId="61A7413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fixed_keyframe_interval</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687E5A7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fragment_duration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2000</w:t>
      </w:r>
      <w:r w:rsidRPr="001B52DB">
        <w:rPr>
          <w:rFonts w:ascii="Consolas" w:eastAsia="Times New Roman" w:hAnsi="Consolas" w:cs="Courier New"/>
          <w:color w:val="999999"/>
          <w:sz w:val="20"/>
          <w:szCs w:val="20"/>
          <w:bdr w:val="none" w:sz="0" w:space="0" w:color="auto" w:frame="1"/>
        </w:rPr>
        <w:t>,</w:t>
      </w:r>
    </w:p>
    <w:p w14:paraId="5262300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720</w:t>
      </w:r>
      <w:r w:rsidRPr="001B52DB">
        <w:rPr>
          <w:rFonts w:ascii="Consolas" w:eastAsia="Times New Roman" w:hAnsi="Consolas" w:cs="Courier New"/>
          <w:color w:val="999999"/>
          <w:sz w:val="20"/>
          <w:szCs w:val="20"/>
          <w:bdr w:val="none" w:sz="0" w:space="0" w:color="auto" w:frame="1"/>
        </w:rPr>
        <w:t>,</w:t>
      </w:r>
    </w:p>
    <w:p w14:paraId="1BD91C0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keyframe_rate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7314840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"segment_seconds"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751980F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"speed"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6E766DB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video_bframes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505BA61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"video_bitrate"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1600</w:t>
      </w:r>
      <w:r w:rsidRPr="001B52DB">
        <w:rPr>
          <w:rFonts w:ascii="Consolas" w:eastAsia="Times New Roman" w:hAnsi="Consolas" w:cs="Courier New"/>
          <w:color w:val="999999"/>
          <w:sz w:val="20"/>
          <w:szCs w:val="20"/>
          <w:bdr w:val="none" w:sz="0" w:space="0" w:color="auto" w:frame="1"/>
        </w:rPr>
        <w:t>,</w:t>
      </w:r>
    </w:p>
    <w:p w14:paraId="66FF015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"video_codec"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r w:rsidRPr="001B52DB">
        <w:rPr>
          <w:rFonts w:ascii="Consolas" w:eastAsia="Times New Roman" w:hAnsi="Consolas" w:cs="Courier New"/>
          <w:color w:val="999999"/>
          <w:sz w:val="20"/>
          <w:szCs w:val="20"/>
          <w:bdr w:val="none" w:sz="0" w:space="0" w:color="auto" w:frame="1"/>
        </w:rPr>
        <w:t>,</w:t>
      </w:r>
    </w:p>
    <w:p w14:paraId="5FE349A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video_codec_profile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"main"</w:t>
      </w:r>
      <w:r w:rsidRPr="001B52DB">
        <w:rPr>
          <w:rFonts w:ascii="Consolas" w:eastAsia="Times New Roman" w:hAnsi="Consolas" w:cs="Courier New"/>
          <w:color w:val="999999"/>
          <w:sz w:val="20"/>
          <w:szCs w:val="20"/>
          <w:bdr w:val="none" w:sz="0" w:space="0" w:color="auto" w:frame="1"/>
        </w:rPr>
        <w:t>,</w:t>
      </w:r>
    </w:p>
    <w:p w14:paraId="2D8DB72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video_reference_frames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6</w:t>
      </w:r>
      <w:r w:rsidRPr="001B52DB">
        <w:rPr>
          <w:rFonts w:ascii="Consolas" w:eastAsia="Times New Roman" w:hAnsi="Consolas" w:cs="Courier New"/>
          <w:color w:val="999999"/>
          <w:sz w:val="20"/>
          <w:szCs w:val="20"/>
          <w:bdr w:val="none" w:sz="0" w:space="0" w:color="auto" w:frame="1"/>
        </w:rPr>
        <w:t>,</w:t>
      </w:r>
    </w:p>
    <w:p w14:paraId="30B930E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1280</w:t>
      </w:r>
    </w:p>
    <w:p w14:paraId="4B9716C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E514427"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0EB07C0A"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color w:val="BBBBBB"/>
          <w:sz w:val="19"/>
          <w:szCs w:val="19"/>
        </w:rPr>
        <w:t>JSON</w:t>
      </w:r>
    </w:p>
    <w:p w14:paraId="23934674" w14:textId="77777777" w:rsidR="001B52DB" w:rsidRPr="001B52DB" w:rsidRDefault="001B52DB" w:rsidP="001B52DB">
      <w:pPr>
        <w:spacing w:after="0" w:line="240" w:lineRule="auto"/>
        <w:rPr>
          <w:rFonts w:ascii="Times New Roman" w:eastAsia="Times New Roman" w:hAnsi="Times New Roman" w:cs="Times New Roman"/>
          <w:sz w:val="24"/>
          <w:szCs w:val="24"/>
        </w:rPr>
      </w:pPr>
      <w:r w:rsidRPr="001B52DB">
        <w:rPr>
          <w:rFonts w:ascii="Times New Roman" w:eastAsia="Times New Roman" w:hAnsi="Times New Roman" w:cs="Times New Roman"/>
          <w:sz w:val="24"/>
          <w:szCs w:val="24"/>
        </w:rPr>
        <w:t>Copy</w:t>
      </w:r>
    </w:p>
    <w:p w14:paraId="64029A2B" w14:textId="77777777" w:rsidR="001B52DB" w:rsidRPr="001B52DB" w:rsidRDefault="001B52DB" w:rsidP="001B52DB">
      <w:pPr>
        <w:spacing w:before="100" w:beforeAutospacing="1" w:after="100" w:afterAutospacing="1" w:line="240" w:lineRule="auto"/>
        <w:outlineLvl w:val="2"/>
        <w:rPr>
          <w:rFonts w:ascii="Times New Roman" w:eastAsia="Times New Roman" w:hAnsi="Times New Roman" w:cs="Times New Roman"/>
          <w:sz w:val="47"/>
          <w:szCs w:val="47"/>
        </w:rPr>
      </w:pPr>
      <w:r w:rsidRPr="001B52DB">
        <w:rPr>
          <w:rFonts w:ascii="Times New Roman" w:eastAsia="Times New Roman" w:hAnsi="Times New Roman" w:cs="Times New Roman"/>
          <w:sz w:val="47"/>
          <w:szCs w:val="47"/>
        </w:rPr>
        <w:t>Default HEVC 2850</w:t>
      </w:r>
    </w:p>
    <w:p w14:paraId="52E14F2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999999"/>
          <w:sz w:val="20"/>
          <w:szCs w:val="20"/>
          <w:bdr w:val="none" w:sz="0" w:space="0" w:color="auto" w:frame="1"/>
        </w:rPr>
        <w:t>{</w:t>
      </w:r>
    </w:p>
    <w:p w14:paraId="28A60B05"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"id"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"default/video2850hevc"</w:t>
      </w:r>
      <w:r w:rsidRPr="001B52DB">
        <w:rPr>
          <w:rFonts w:ascii="Consolas" w:eastAsia="Times New Roman" w:hAnsi="Consolas" w:cs="Courier New"/>
          <w:color w:val="999999"/>
          <w:sz w:val="20"/>
          <w:szCs w:val="20"/>
          <w:bdr w:val="none" w:sz="0" w:space="0" w:color="auto" w:frame="1"/>
        </w:rPr>
        <w:t>,</w:t>
      </w:r>
    </w:p>
    <w:p w14:paraId="05018AB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"version"</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0</w:t>
      </w:r>
      <w:r w:rsidRPr="001B52DB">
        <w:rPr>
          <w:rFonts w:ascii="Consolas" w:eastAsia="Times New Roman" w:hAnsi="Consolas" w:cs="Courier New"/>
          <w:color w:val="999999"/>
          <w:sz w:val="20"/>
          <w:szCs w:val="20"/>
          <w:bdr w:val="none" w:sz="0" w:space="0" w:color="auto" w:frame="1"/>
        </w:rPr>
        <w:t>,</w:t>
      </w:r>
    </w:p>
    <w:p w14:paraId="27338EC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"name"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 HEVC 2850"</w:t>
      </w:r>
      <w:r w:rsidRPr="001B52DB">
        <w:rPr>
          <w:rFonts w:ascii="Consolas" w:eastAsia="Times New Roman" w:hAnsi="Consolas" w:cs="Courier New"/>
          <w:color w:val="999999"/>
          <w:sz w:val="20"/>
          <w:szCs w:val="20"/>
          <w:bdr w:val="none" w:sz="0" w:space="0" w:color="auto" w:frame="1"/>
        </w:rPr>
        <w:t>,</w:t>
      </w:r>
    </w:p>
    <w:p w14:paraId="7FF8811D"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"kind"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"video"</w:t>
      </w:r>
      <w:r w:rsidRPr="001B52DB">
        <w:rPr>
          <w:rFonts w:ascii="Consolas" w:eastAsia="Times New Roman" w:hAnsi="Consolas" w:cs="Courier New"/>
          <w:color w:val="999999"/>
          <w:sz w:val="20"/>
          <w:szCs w:val="20"/>
          <w:bdr w:val="none" w:sz="0" w:space="0" w:color="auto" w:frame="1"/>
        </w:rPr>
        <w:t>,</w:t>
      </w:r>
    </w:p>
    <w:p w14:paraId="7B7E312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account_id</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"default"</w:t>
      </w:r>
      <w:r w:rsidRPr="001B52DB">
        <w:rPr>
          <w:rFonts w:ascii="Consolas" w:eastAsia="Times New Roman" w:hAnsi="Consolas" w:cs="Courier New"/>
          <w:color w:val="999999"/>
          <w:sz w:val="20"/>
          <w:szCs w:val="20"/>
          <w:bdr w:val="none" w:sz="0" w:space="0" w:color="auto" w:frame="1"/>
        </w:rPr>
        <w:t>,</w:t>
      </w:r>
    </w:p>
    <w:p w14:paraId="33310D5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created_at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"2020-02-20T18:00:42.036123319Z"</w:t>
      </w:r>
      <w:r w:rsidRPr="001B52DB">
        <w:rPr>
          <w:rFonts w:ascii="Consolas" w:eastAsia="Times New Roman" w:hAnsi="Consolas" w:cs="Courier New"/>
          <w:color w:val="999999"/>
          <w:sz w:val="20"/>
          <w:szCs w:val="20"/>
          <w:bdr w:val="none" w:sz="0" w:space="0" w:color="auto" w:frame="1"/>
        </w:rPr>
        <w:t>,</w:t>
      </w:r>
    </w:p>
    <w:p w14:paraId="7BDACBC0"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updated_at</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"2020-02-20T18:00:42.036123319Z"</w:t>
      </w:r>
      <w:r w:rsidRPr="001B52DB">
        <w:rPr>
          <w:rFonts w:ascii="Consolas" w:eastAsia="Times New Roman" w:hAnsi="Consolas" w:cs="Courier New"/>
          <w:color w:val="999999"/>
          <w:sz w:val="20"/>
          <w:szCs w:val="20"/>
          <w:bdr w:val="none" w:sz="0" w:space="0" w:color="auto" w:frame="1"/>
        </w:rPr>
        <w:t>,</w:t>
      </w:r>
    </w:p>
    <w:p w14:paraId="13C7879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encoding_settings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68A8F1E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aspect_mode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"preserve"</w:t>
      </w:r>
      <w:r w:rsidRPr="001B52DB">
        <w:rPr>
          <w:rFonts w:ascii="Consolas" w:eastAsia="Times New Roman" w:hAnsi="Consolas" w:cs="Courier New"/>
          <w:color w:val="999999"/>
          <w:sz w:val="20"/>
          <w:szCs w:val="20"/>
          <w:bdr w:val="none" w:sz="0" w:space="0" w:color="auto" w:frame="1"/>
        </w:rPr>
        <w:t>,</w:t>
      </w:r>
    </w:p>
    <w:p w14:paraId="34564E5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decoder_bitrate_cap</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4275</w:t>
      </w:r>
      <w:r w:rsidRPr="001B52DB">
        <w:rPr>
          <w:rFonts w:ascii="Consolas" w:eastAsia="Times New Roman" w:hAnsi="Consolas" w:cs="Courier New"/>
          <w:color w:val="999999"/>
          <w:sz w:val="20"/>
          <w:szCs w:val="20"/>
          <w:bdr w:val="none" w:sz="0" w:space="0" w:color="auto" w:frame="1"/>
        </w:rPr>
        <w:t>,</w:t>
      </w:r>
    </w:p>
    <w:p w14:paraId="6E093F3E"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decoder_buffer_size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5700</w:t>
      </w:r>
      <w:r w:rsidRPr="001B52DB">
        <w:rPr>
          <w:rFonts w:ascii="Consolas" w:eastAsia="Times New Roman" w:hAnsi="Consolas" w:cs="Courier New"/>
          <w:color w:val="999999"/>
          <w:sz w:val="20"/>
          <w:szCs w:val="20"/>
          <w:bdr w:val="none" w:sz="0" w:space="0" w:color="auto" w:frame="1"/>
        </w:rPr>
        <w:t>,</w:t>
      </w:r>
    </w:p>
    <w:p w14:paraId="73CC183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fixed_keyframe_interval</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true</w:t>
      </w:r>
      <w:r w:rsidRPr="001B52DB">
        <w:rPr>
          <w:rFonts w:ascii="Consolas" w:eastAsia="Times New Roman" w:hAnsi="Consolas" w:cs="Courier New"/>
          <w:color w:val="999999"/>
          <w:sz w:val="20"/>
          <w:szCs w:val="20"/>
          <w:bdr w:val="none" w:sz="0" w:space="0" w:color="auto" w:frame="1"/>
        </w:rPr>
        <w:t>,</w:t>
      </w:r>
    </w:p>
    <w:p w14:paraId="77CA0F5B"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fragment_duration</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2000</w:t>
      </w:r>
      <w:r w:rsidRPr="001B52DB">
        <w:rPr>
          <w:rFonts w:ascii="Consolas" w:eastAsia="Times New Roman" w:hAnsi="Consolas" w:cs="Courier New"/>
          <w:color w:val="999999"/>
          <w:sz w:val="20"/>
          <w:szCs w:val="20"/>
          <w:bdr w:val="none" w:sz="0" w:space="0" w:color="auto" w:frame="1"/>
        </w:rPr>
        <w:t>,</w:t>
      </w:r>
    </w:p>
    <w:p w14:paraId="1DBC0F5F"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"height"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1080</w:t>
      </w:r>
      <w:r w:rsidRPr="001B52DB">
        <w:rPr>
          <w:rFonts w:ascii="Consolas" w:eastAsia="Times New Roman" w:hAnsi="Consolas" w:cs="Courier New"/>
          <w:color w:val="999999"/>
          <w:sz w:val="20"/>
          <w:szCs w:val="20"/>
          <w:bdr w:val="none" w:sz="0" w:space="0" w:color="auto" w:frame="1"/>
        </w:rPr>
        <w:t>,</w:t>
      </w:r>
    </w:p>
    <w:p w14:paraId="52A665F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keyframe_rate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w:t>
      </w:r>
      <w:r w:rsidRPr="001B52DB">
        <w:rPr>
          <w:rFonts w:ascii="Consolas" w:eastAsia="Times New Roman" w:hAnsi="Consolas" w:cs="Courier New"/>
          <w:color w:val="999999"/>
          <w:sz w:val="20"/>
          <w:szCs w:val="20"/>
          <w:bdr w:val="none" w:sz="0" w:space="0" w:color="auto" w:frame="1"/>
        </w:rPr>
        <w:t>,</w:t>
      </w:r>
    </w:p>
    <w:p w14:paraId="54A35068"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"segment_seconds"</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w:t>
      </w:r>
      <w:r w:rsidRPr="001B52DB">
        <w:rPr>
          <w:rFonts w:ascii="Consolas" w:eastAsia="Times New Roman" w:hAnsi="Consolas" w:cs="Courier New"/>
          <w:color w:val="999999"/>
          <w:sz w:val="20"/>
          <w:szCs w:val="20"/>
          <w:bdr w:val="none" w:sz="0" w:space="0" w:color="auto" w:frame="1"/>
        </w:rPr>
        <w:t>,</w:t>
      </w:r>
    </w:p>
    <w:p w14:paraId="18509A2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"speed"</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67365AA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video_bframes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3</w:t>
      </w:r>
      <w:r w:rsidRPr="001B52DB">
        <w:rPr>
          <w:rFonts w:ascii="Consolas" w:eastAsia="Times New Roman" w:hAnsi="Consolas" w:cs="Courier New"/>
          <w:color w:val="999999"/>
          <w:sz w:val="20"/>
          <w:szCs w:val="20"/>
          <w:bdr w:val="none" w:sz="0" w:space="0" w:color="auto" w:frame="1"/>
        </w:rPr>
        <w:t>,</w:t>
      </w:r>
    </w:p>
    <w:p w14:paraId="2B409103"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"video_bitrate"</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2850</w:t>
      </w:r>
      <w:r w:rsidRPr="001B52DB">
        <w:rPr>
          <w:rFonts w:ascii="Consolas" w:eastAsia="Times New Roman" w:hAnsi="Consolas" w:cs="Courier New"/>
          <w:color w:val="999999"/>
          <w:sz w:val="20"/>
          <w:szCs w:val="20"/>
          <w:bdr w:val="none" w:sz="0" w:space="0" w:color="auto" w:frame="1"/>
        </w:rPr>
        <w:t>,</w:t>
      </w:r>
    </w:p>
    <w:p w14:paraId="6707D97C"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"video_codec"</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"hevc"</w:t>
      </w:r>
      <w:r w:rsidRPr="001B52DB">
        <w:rPr>
          <w:rFonts w:ascii="Consolas" w:eastAsia="Times New Roman" w:hAnsi="Consolas" w:cs="Courier New"/>
          <w:color w:val="999999"/>
          <w:sz w:val="20"/>
          <w:szCs w:val="20"/>
          <w:bdr w:val="none" w:sz="0" w:space="0" w:color="auto" w:frame="1"/>
        </w:rPr>
        <w:t>,</w:t>
      </w:r>
    </w:p>
    <w:p w14:paraId="332F4922"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video_codec_profile</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669900"/>
          <w:sz w:val="20"/>
          <w:szCs w:val="20"/>
          <w:bdr w:val="none" w:sz="0" w:space="0" w:color="auto" w:frame="1"/>
        </w:rPr>
        <w:t>"main"</w:t>
      </w:r>
      <w:r w:rsidRPr="001B52DB">
        <w:rPr>
          <w:rFonts w:ascii="Consolas" w:eastAsia="Times New Roman" w:hAnsi="Consolas" w:cs="Courier New"/>
          <w:color w:val="999999"/>
          <w:sz w:val="20"/>
          <w:szCs w:val="20"/>
          <w:bdr w:val="none" w:sz="0" w:space="0" w:color="auto" w:frame="1"/>
        </w:rPr>
        <w:t>,</w:t>
      </w:r>
    </w:p>
    <w:p w14:paraId="38156416"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t>
      </w:r>
      <w:proofErr w:type="spellStart"/>
      <w:r w:rsidRPr="001B52DB">
        <w:rPr>
          <w:rFonts w:ascii="Consolas" w:eastAsia="Times New Roman" w:hAnsi="Consolas" w:cs="Courier New"/>
          <w:color w:val="990055"/>
          <w:sz w:val="20"/>
          <w:szCs w:val="20"/>
          <w:bdr w:val="none" w:sz="0" w:space="0" w:color="auto" w:frame="1"/>
        </w:rPr>
        <w:t>video_reference_frames</w:t>
      </w:r>
      <w:proofErr w:type="spellEnd"/>
      <w:r w:rsidRPr="001B52DB">
        <w:rPr>
          <w:rFonts w:ascii="Consolas" w:eastAsia="Times New Roman" w:hAnsi="Consolas" w:cs="Courier New"/>
          <w:color w:val="990055"/>
          <w:sz w:val="20"/>
          <w:szCs w:val="20"/>
          <w:bdr w:val="none" w:sz="0" w:space="0" w:color="auto" w:frame="1"/>
        </w:rPr>
        <w:t>"</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6</w:t>
      </w:r>
      <w:r w:rsidRPr="001B52DB">
        <w:rPr>
          <w:rFonts w:ascii="Consolas" w:eastAsia="Times New Roman" w:hAnsi="Consolas" w:cs="Courier New"/>
          <w:color w:val="999999"/>
          <w:sz w:val="20"/>
          <w:szCs w:val="20"/>
          <w:bdr w:val="none" w:sz="0" w:space="0" w:color="auto" w:frame="1"/>
        </w:rPr>
        <w:t>,</w:t>
      </w:r>
    </w:p>
    <w:p w14:paraId="27AD6574"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"width"</w:t>
      </w:r>
      <w:r w:rsidRPr="001B52DB">
        <w:rPr>
          <w:rFonts w:ascii="Consolas" w:eastAsia="Times New Roman" w:hAnsi="Consolas" w:cs="Courier New"/>
          <w:color w:val="9A6E3A"/>
          <w:sz w:val="20"/>
          <w:szCs w:val="20"/>
          <w:bdr w:val="none" w:sz="0" w:space="0" w:color="auto" w:frame="1"/>
        </w:rPr>
        <w:t>:</w:t>
      </w: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0055"/>
          <w:sz w:val="20"/>
          <w:szCs w:val="20"/>
          <w:bdr w:val="none" w:sz="0" w:space="0" w:color="auto" w:frame="1"/>
        </w:rPr>
        <w:t>1920</w:t>
      </w:r>
    </w:p>
    <w:p w14:paraId="4219D53A"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bdr w:val="none" w:sz="0" w:space="0" w:color="auto" w:frame="1"/>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7415F3D9" w14:textId="77777777" w:rsidR="001B52DB" w:rsidRPr="001B52DB" w:rsidRDefault="001B52DB" w:rsidP="001B52DB">
      <w:pPr>
        <w:pBdr>
          <w:top w:val="single" w:sz="6" w:space="0" w:color="64B0B7"/>
          <w:left w:val="single" w:sz="36" w:space="0" w:color="64B0B7"/>
          <w:bottom w:val="single" w:sz="6" w:space="0" w:color="64B0B7"/>
          <w:right w:val="single" w:sz="6" w:space="0" w:color="64B0B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1B52DB">
        <w:rPr>
          <w:rFonts w:ascii="Consolas" w:eastAsia="Times New Roman" w:hAnsi="Consolas" w:cs="Courier New"/>
          <w:color w:val="000000"/>
          <w:sz w:val="20"/>
          <w:szCs w:val="20"/>
          <w:bdr w:val="none" w:sz="0" w:space="0" w:color="auto" w:frame="1"/>
        </w:rPr>
        <w:t xml:space="preserve">    </w:t>
      </w:r>
      <w:r w:rsidRPr="001B52DB">
        <w:rPr>
          <w:rFonts w:ascii="Consolas" w:eastAsia="Times New Roman" w:hAnsi="Consolas" w:cs="Courier New"/>
          <w:color w:val="999999"/>
          <w:sz w:val="20"/>
          <w:szCs w:val="20"/>
          <w:bdr w:val="none" w:sz="0" w:space="0" w:color="auto" w:frame="1"/>
        </w:rPr>
        <w:t>}</w:t>
      </w:r>
    </w:p>
    <w:p w14:paraId="29639A5E" w14:textId="77777777" w:rsidR="00954B73" w:rsidRDefault="00954B73"/>
    <w:sectPr w:rsidR="00954B7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Yuriy Reznik" w:date="2020-07-08T12:18:00Z" w:initials="YR">
    <w:p w14:paraId="691C61A0" w14:textId="09B14291" w:rsidR="005B5DCB" w:rsidRDefault="005B5DCB">
      <w:pPr>
        <w:pStyle w:val="CommentText"/>
      </w:pPr>
      <w:r>
        <w:rPr>
          <w:rStyle w:val="CommentReference"/>
        </w:rPr>
        <w:annotationRef/>
      </w:r>
      <w:r>
        <w:t>Suggest to include link to Wikipedia about HEVC.</w:t>
      </w:r>
    </w:p>
  </w:comment>
  <w:comment w:id="1" w:author="Yuriy Reznik" w:date="2020-07-08T12:18:00Z" w:initials="YR">
    <w:p w14:paraId="7053647A" w14:textId="08EB1AB9" w:rsidR="005B5DCB" w:rsidRDefault="005B5DCB">
      <w:pPr>
        <w:pStyle w:val="CommentText"/>
      </w:pPr>
      <w:r>
        <w:rPr>
          <w:rStyle w:val="CommentReference"/>
        </w:rPr>
        <w:annotationRef/>
      </w:r>
      <w:r>
        <w:t>Suggest to include link to Wikipedia about H.264</w:t>
      </w:r>
    </w:p>
  </w:comment>
  <w:comment w:id="13" w:author="Yuriy Reznik" w:date="2020-07-09T11:21:00Z" w:initials="YR">
    <w:p w14:paraId="1CBE5447" w14:textId="10A831CB" w:rsidR="00057992" w:rsidRDefault="00057992">
      <w:pPr>
        <w:pStyle w:val="CommentText"/>
      </w:pPr>
      <w:r>
        <w:rPr>
          <w:rStyle w:val="CommentReference"/>
        </w:rPr>
        <w:annotationRef/>
      </w:r>
      <w:r>
        <w:t xml:space="preserve">This needs to be fixed! We absolutely must have standard CAE profile with both HEVC+AVC renditions. </w:t>
      </w:r>
    </w:p>
    <w:p w14:paraId="50F2C40D" w14:textId="349B085D" w:rsidR="00057992" w:rsidRDefault="00057992">
      <w:pPr>
        <w:pStyle w:val="CommentText"/>
      </w:pPr>
      <w:r>
        <w:t xml:space="preserve">Dependency: CAE editor: it </w:t>
      </w:r>
      <w:proofErr w:type="gramStart"/>
      <w:r>
        <w:t>need</w:t>
      </w:r>
      <w:proofErr w:type="gramEnd"/>
      <w:r>
        <w:t xml:space="preserve"> to support entering profile limits for both codecs. </w:t>
      </w:r>
    </w:p>
  </w:comment>
  <w:comment w:id="44" w:author="Yuriy Reznik" w:date="2020-07-09T11:26:00Z" w:initials="YR">
    <w:p w14:paraId="7E86D3EC" w14:textId="217F434D" w:rsidR="00057992" w:rsidRDefault="00057992">
      <w:pPr>
        <w:pStyle w:val="CommentText"/>
      </w:pPr>
      <w:r>
        <w:rPr>
          <w:rStyle w:val="CommentReference"/>
        </w:rPr>
        <w:annotationRef/>
      </w:r>
      <w:r>
        <w:t>Folks, please those audio rates are totally useless! Please stop promoting them in documentation.</w:t>
      </w:r>
    </w:p>
  </w:comment>
  <w:comment w:id="49" w:author="Yuriy Reznik" w:date="2020-07-09T11:29:00Z" w:initials="YR">
    <w:p w14:paraId="6AAAF9CE" w14:textId="452C9446" w:rsidR="00057992" w:rsidRDefault="00057992">
      <w:pPr>
        <w:pStyle w:val="CommentText"/>
      </w:pPr>
      <w:r>
        <w:rPr>
          <w:rStyle w:val="CommentReference"/>
        </w:rPr>
        <w:annotationRef/>
      </w:r>
      <w:r>
        <w:t>With 2 codecs 10 is probably the smallest total that we should shoot for.</w:t>
      </w:r>
    </w:p>
  </w:comment>
  <w:comment w:id="51" w:author="Yuriy Reznik" w:date="2020-07-09T11:29:00Z" w:initials="YR">
    <w:p w14:paraId="5A4129A7" w14:textId="36251270" w:rsidR="00057992" w:rsidRDefault="00057992">
      <w:pPr>
        <w:pStyle w:val="CommentText"/>
      </w:pPr>
      <w:r>
        <w:rPr>
          <w:rStyle w:val="CommentReference"/>
        </w:rPr>
        <w:annotationRef/>
      </w:r>
      <w:r>
        <w:t>This needs to be resolved and this limitation avoided.</w:t>
      </w:r>
    </w:p>
  </w:comment>
  <w:comment w:id="52" w:author="Yuriy Reznik" w:date="2020-07-09T11:30:00Z" w:initials="YR">
    <w:p w14:paraId="3DA678B1" w14:textId="1A499FC7" w:rsidR="00057992" w:rsidRDefault="00057992">
      <w:pPr>
        <w:pStyle w:val="CommentText"/>
      </w:pPr>
      <w:r>
        <w:rPr>
          <w:rStyle w:val="CommentReference"/>
        </w:rPr>
        <w:annotationRef/>
      </w:r>
      <w:r>
        <w:t xml:space="preserve">This needs to be clarified. It is supported in Zencoder. </w:t>
      </w:r>
    </w:p>
  </w:comment>
  <w:comment w:id="58" w:author="Yuriy Reznik" w:date="2020-07-09T12:08:00Z" w:initials="YR">
    <w:p w14:paraId="1EE043D4" w14:textId="54D2FC8A" w:rsidR="00B06487" w:rsidRDefault="00B06487">
      <w:pPr>
        <w:pStyle w:val="CommentText"/>
      </w:pPr>
      <w:r>
        <w:rPr>
          <w:rStyle w:val="CommentReference"/>
        </w:rPr>
        <w:annotationRef/>
      </w:r>
      <w:r>
        <w:t>This is more than enough for HEVC @ 1080p</w:t>
      </w:r>
    </w:p>
  </w:comment>
  <w:comment w:id="75" w:author="Yuriy Reznik" w:date="2020-07-09T12:16:00Z" w:initials="YR">
    <w:p w14:paraId="65E00E71" w14:textId="21B22BBE" w:rsidR="00DE3A99" w:rsidRDefault="00DE3A99">
      <w:pPr>
        <w:pStyle w:val="CommentText"/>
      </w:pPr>
      <w:r>
        <w:rPr>
          <w:rStyle w:val="CommentReference"/>
        </w:rPr>
        <w:annotationRef/>
      </w:r>
      <w:r>
        <w:t xml:space="preserve">Please use this order of renditions. There is a logic in this. </w:t>
      </w:r>
    </w:p>
  </w:comment>
  <w:comment w:id="77" w:author="Yuriy Reznik" w:date="2020-07-09T12:17:00Z" w:initials="YR">
    <w:p w14:paraId="4B44CC2C" w14:textId="134F309A" w:rsidR="00DE3A99" w:rsidRDefault="00DE3A99">
      <w:pPr>
        <w:pStyle w:val="CommentText"/>
      </w:pPr>
      <w:r>
        <w:rPr>
          <w:rStyle w:val="CommentReference"/>
        </w:rPr>
        <w:annotationRef/>
      </w:r>
      <w:r>
        <w:t xml:space="preserve">Please don’t add these audio renditions in default profiles. The add nothing of value to experience and only increase our costs.  And if someone really needs 192K audio – he will need custom profile anyway. </w:t>
      </w:r>
    </w:p>
  </w:comment>
  <w:comment w:id="78" w:author="Yuriy Reznik" w:date="2020-07-09T12:17:00Z" w:initials="YR">
    <w:p w14:paraId="17BCD504" w14:textId="4244C42F" w:rsidR="00DE3A99" w:rsidRDefault="00DE3A99">
      <w:pPr>
        <w:pStyle w:val="CommentText"/>
      </w:pPr>
      <w:r>
        <w:rPr>
          <w:rStyle w:val="CommentReference"/>
        </w:rPr>
        <w:annotationRef/>
      </w:r>
    </w:p>
  </w:comment>
  <w:comment w:id="82" w:author="Yuriy Reznik" w:date="2020-07-09T12:16:00Z" w:initials="YR">
    <w:p w14:paraId="5E956845" w14:textId="77777777" w:rsidR="00DE3A99" w:rsidRDefault="00DE3A99" w:rsidP="00DE3A99">
      <w:pPr>
        <w:pStyle w:val="CommentText"/>
      </w:pPr>
      <w:r>
        <w:rPr>
          <w:rStyle w:val="CommentReference"/>
        </w:rPr>
        <w:annotationRef/>
      </w:r>
      <w:r>
        <w:t xml:space="preserve">Please use this order of renditions. There is a logic in this. </w:t>
      </w:r>
    </w:p>
  </w:comment>
  <w:comment w:id="87" w:author="Yuriy Reznik" w:date="2020-07-09T12:24:00Z" w:initials="YR">
    <w:p w14:paraId="11354042" w14:textId="7FCE9AF8" w:rsidR="00622B91" w:rsidRDefault="00622B91">
      <w:pPr>
        <w:pStyle w:val="CommentText"/>
      </w:pPr>
      <w:r>
        <w:rPr>
          <w:rStyle w:val="CommentReference"/>
        </w:rPr>
        <w:annotationRef/>
      </w:r>
      <w:r>
        <w:t xml:space="preserve">Please keep renditions in this order.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1C61A0" w15:done="0"/>
  <w15:commentEx w15:paraId="7053647A" w15:done="0"/>
  <w15:commentEx w15:paraId="50F2C40D" w15:done="0"/>
  <w15:commentEx w15:paraId="7E86D3EC" w15:done="0"/>
  <w15:commentEx w15:paraId="6AAAF9CE" w15:done="0"/>
  <w15:commentEx w15:paraId="5A4129A7" w15:done="0"/>
  <w15:commentEx w15:paraId="3DA678B1" w15:done="0"/>
  <w15:commentEx w15:paraId="1EE043D4" w15:done="0"/>
  <w15:commentEx w15:paraId="65E00E71" w15:done="0"/>
  <w15:commentEx w15:paraId="4B44CC2C" w15:done="0"/>
  <w15:commentEx w15:paraId="17BCD504" w15:paraIdParent="4B44CC2C" w15:done="0"/>
  <w15:commentEx w15:paraId="5E956845" w15:done="0"/>
  <w15:commentEx w15:paraId="1135404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B03813" w16cex:dateUtc="2020-07-08T19:18:00Z"/>
  <w16cex:commentExtensible w16cex:durableId="22B0382E" w16cex:dateUtc="2020-07-08T19:18:00Z"/>
  <w16cex:commentExtensible w16cex:durableId="22B17C36" w16cex:dateUtc="2020-07-09T18:21:00Z"/>
  <w16cex:commentExtensible w16cex:durableId="22B17D5C" w16cex:dateUtc="2020-07-09T18:26:00Z"/>
  <w16cex:commentExtensible w16cex:durableId="22B17E01" w16cex:dateUtc="2020-07-09T18:29:00Z"/>
  <w16cex:commentExtensible w16cex:durableId="22B17E31" w16cex:dateUtc="2020-07-09T18:29:00Z"/>
  <w16cex:commentExtensible w16cex:durableId="22B17E69" w16cex:dateUtc="2020-07-09T18:30:00Z"/>
  <w16cex:commentExtensible w16cex:durableId="22B18753" w16cex:dateUtc="2020-07-09T19:08:00Z"/>
  <w16cex:commentExtensible w16cex:durableId="22B18915" w16cex:dateUtc="2020-07-09T19:16:00Z"/>
  <w16cex:commentExtensible w16cex:durableId="22B18942" w16cex:dateUtc="2020-07-09T19:17:00Z"/>
  <w16cex:commentExtensible w16cex:durableId="22B1896C" w16cex:dateUtc="2020-07-09T19:17:00Z"/>
  <w16cex:commentExtensible w16cex:durableId="22B189E7" w16cex:dateUtc="2020-07-09T19:16:00Z"/>
  <w16cex:commentExtensible w16cex:durableId="22B18B03" w16cex:dateUtc="2020-07-09T19: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1C61A0" w16cid:durableId="22B03813"/>
  <w16cid:commentId w16cid:paraId="7053647A" w16cid:durableId="22B0382E"/>
  <w16cid:commentId w16cid:paraId="50F2C40D" w16cid:durableId="22B17C36"/>
  <w16cid:commentId w16cid:paraId="7E86D3EC" w16cid:durableId="22B17D5C"/>
  <w16cid:commentId w16cid:paraId="6AAAF9CE" w16cid:durableId="22B17E01"/>
  <w16cid:commentId w16cid:paraId="5A4129A7" w16cid:durableId="22B17E31"/>
  <w16cid:commentId w16cid:paraId="3DA678B1" w16cid:durableId="22B17E69"/>
  <w16cid:commentId w16cid:paraId="1EE043D4" w16cid:durableId="22B18753"/>
  <w16cid:commentId w16cid:paraId="65E00E71" w16cid:durableId="22B18915"/>
  <w16cid:commentId w16cid:paraId="4B44CC2C" w16cid:durableId="22B18942"/>
  <w16cid:commentId w16cid:paraId="17BCD504" w16cid:durableId="22B1896C"/>
  <w16cid:commentId w16cid:paraId="5E956845" w16cid:durableId="22B189E7"/>
  <w16cid:commentId w16cid:paraId="11354042" w16cid:durableId="22B18B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AF6C87"/>
    <w:multiLevelType w:val="multilevel"/>
    <w:tmpl w:val="81563C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DC3986"/>
    <w:multiLevelType w:val="multilevel"/>
    <w:tmpl w:val="01CC4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4241CC"/>
    <w:multiLevelType w:val="multilevel"/>
    <w:tmpl w:val="F36C14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63A17FA"/>
    <w:multiLevelType w:val="multilevel"/>
    <w:tmpl w:val="2A2EA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9EA763D"/>
    <w:multiLevelType w:val="multilevel"/>
    <w:tmpl w:val="8730A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5772FAC"/>
    <w:multiLevelType w:val="multilevel"/>
    <w:tmpl w:val="1C508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CD945D6"/>
    <w:multiLevelType w:val="multilevel"/>
    <w:tmpl w:val="F0824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1"/>
  </w:num>
  <w:num w:numId="4">
    <w:abstractNumId w:val="2"/>
  </w:num>
  <w:num w:numId="5">
    <w:abstractNumId w:val="3"/>
  </w:num>
  <w:num w:numId="6">
    <w:abstractNumId w:val="6"/>
  </w:num>
  <w:num w:numId="7">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Yuriy Reznik">
    <w15:presenceInfo w15:providerId="Windows Live" w15:userId="a1dc8d7040e5948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DB"/>
    <w:rsid w:val="00057992"/>
    <w:rsid w:val="00135C0E"/>
    <w:rsid w:val="001B52DB"/>
    <w:rsid w:val="004D3B4E"/>
    <w:rsid w:val="005B5DCB"/>
    <w:rsid w:val="00622B91"/>
    <w:rsid w:val="006B54FD"/>
    <w:rsid w:val="0092204E"/>
    <w:rsid w:val="00954B73"/>
    <w:rsid w:val="00A840E9"/>
    <w:rsid w:val="00B06487"/>
    <w:rsid w:val="00DE3A99"/>
    <w:rsid w:val="00F957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96C1C"/>
  <w15:chartTrackingRefBased/>
  <w15:docId w15:val="{38142778-763D-4B68-A14E-C2453CB17E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B52D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B52D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1B52DB"/>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1B52DB"/>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52D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B52D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1B52DB"/>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1B52DB"/>
    <w:rPr>
      <w:rFonts w:ascii="Times New Roman" w:eastAsia="Times New Roman" w:hAnsi="Times New Roman" w:cs="Times New Roman"/>
      <w:b/>
      <w:bCs/>
      <w:sz w:val="24"/>
      <w:szCs w:val="24"/>
    </w:rPr>
  </w:style>
  <w:style w:type="paragraph" w:customStyle="1" w:styleId="msonormal0">
    <w:name w:val="msonormal"/>
    <w:basedOn w:val="Normal"/>
    <w:rsid w:val="001B52DB"/>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B52D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B52DB"/>
    <w:rPr>
      <w:b/>
      <w:bCs/>
    </w:rPr>
  </w:style>
  <w:style w:type="character" w:styleId="Hyperlink">
    <w:name w:val="Hyperlink"/>
    <w:basedOn w:val="DefaultParagraphFont"/>
    <w:uiPriority w:val="99"/>
    <w:semiHidden/>
    <w:unhideWhenUsed/>
    <w:rsid w:val="001B52DB"/>
    <w:rPr>
      <w:color w:val="0000FF"/>
      <w:u w:val="single"/>
    </w:rPr>
  </w:style>
  <w:style w:type="character" w:styleId="FollowedHyperlink">
    <w:name w:val="FollowedHyperlink"/>
    <w:basedOn w:val="DefaultParagraphFont"/>
    <w:uiPriority w:val="99"/>
    <w:semiHidden/>
    <w:unhideWhenUsed/>
    <w:rsid w:val="001B52DB"/>
    <w:rPr>
      <w:color w:val="800080"/>
      <w:u w:val="single"/>
    </w:rPr>
  </w:style>
  <w:style w:type="character" w:styleId="HTMLCode">
    <w:name w:val="HTML Code"/>
    <w:basedOn w:val="DefaultParagraphFont"/>
    <w:uiPriority w:val="99"/>
    <w:semiHidden/>
    <w:unhideWhenUsed/>
    <w:rsid w:val="001B52DB"/>
    <w:rPr>
      <w:rFonts w:ascii="Courier New" w:eastAsia="Times New Roman" w:hAnsi="Courier New" w:cs="Courier New"/>
      <w:sz w:val="20"/>
      <w:szCs w:val="20"/>
    </w:rPr>
  </w:style>
  <w:style w:type="character" w:styleId="Emphasis">
    <w:name w:val="Emphasis"/>
    <w:basedOn w:val="DefaultParagraphFont"/>
    <w:uiPriority w:val="20"/>
    <w:qFormat/>
    <w:rsid w:val="001B52DB"/>
    <w:rPr>
      <w:i/>
      <w:iCs/>
    </w:rPr>
  </w:style>
  <w:style w:type="paragraph" w:styleId="HTMLPreformatted">
    <w:name w:val="HTML Preformatted"/>
    <w:basedOn w:val="Normal"/>
    <w:link w:val="HTMLPreformattedChar"/>
    <w:uiPriority w:val="99"/>
    <w:semiHidden/>
    <w:unhideWhenUsed/>
    <w:rsid w:val="001B52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52DB"/>
    <w:rPr>
      <w:rFonts w:ascii="Courier New" w:eastAsia="Times New Roman" w:hAnsi="Courier New" w:cs="Courier New"/>
      <w:sz w:val="20"/>
      <w:szCs w:val="20"/>
    </w:rPr>
  </w:style>
  <w:style w:type="character" w:customStyle="1" w:styleId="token">
    <w:name w:val="token"/>
    <w:basedOn w:val="DefaultParagraphFont"/>
    <w:rsid w:val="001B52DB"/>
  </w:style>
  <w:style w:type="character" w:customStyle="1" w:styleId="line-numbers-rows">
    <w:name w:val="line-numbers-rows"/>
    <w:basedOn w:val="DefaultParagraphFont"/>
    <w:rsid w:val="001B52DB"/>
  </w:style>
  <w:style w:type="character" w:styleId="CommentReference">
    <w:name w:val="annotation reference"/>
    <w:basedOn w:val="DefaultParagraphFont"/>
    <w:uiPriority w:val="99"/>
    <w:semiHidden/>
    <w:unhideWhenUsed/>
    <w:rsid w:val="005B5DCB"/>
    <w:rPr>
      <w:sz w:val="16"/>
      <w:szCs w:val="16"/>
    </w:rPr>
  </w:style>
  <w:style w:type="paragraph" w:styleId="CommentText">
    <w:name w:val="annotation text"/>
    <w:basedOn w:val="Normal"/>
    <w:link w:val="CommentTextChar"/>
    <w:uiPriority w:val="99"/>
    <w:semiHidden/>
    <w:unhideWhenUsed/>
    <w:rsid w:val="005B5DCB"/>
    <w:pPr>
      <w:spacing w:line="240" w:lineRule="auto"/>
    </w:pPr>
    <w:rPr>
      <w:sz w:val="20"/>
      <w:szCs w:val="20"/>
    </w:rPr>
  </w:style>
  <w:style w:type="character" w:customStyle="1" w:styleId="CommentTextChar">
    <w:name w:val="Comment Text Char"/>
    <w:basedOn w:val="DefaultParagraphFont"/>
    <w:link w:val="CommentText"/>
    <w:uiPriority w:val="99"/>
    <w:semiHidden/>
    <w:rsid w:val="005B5DCB"/>
    <w:rPr>
      <w:sz w:val="20"/>
      <w:szCs w:val="20"/>
    </w:rPr>
  </w:style>
  <w:style w:type="paragraph" w:styleId="CommentSubject">
    <w:name w:val="annotation subject"/>
    <w:basedOn w:val="CommentText"/>
    <w:next w:val="CommentText"/>
    <w:link w:val="CommentSubjectChar"/>
    <w:uiPriority w:val="99"/>
    <w:semiHidden/>
    <w:unhideWhenUsed/>
    <w:rsid w:val="005B5DCB"/>
    <w:rPr>
      <w:b/>
      <w:bCs/>
    </w:rPr>
  </w:style>
  <w:style w:type="character" w:customStyle="1" w:styleId="CommentSubjectChar">
    <w:name w:val="Comment Subject Char"/>
    <w:basedOn w:val="CommentTextChar"/>
    <w:link w:val="CommentSubject"/>
    <w:uiPriority w:val="99"/>
    <w:semiHidden/>
    <w:rsid w:val="005B5DCB"/>
    <w:rPr>
      <w:b/>
      <w:bCs/>
      <w:sz w:val="20"/>
      <w:szCs w:val="20"/>
    </w:rPr>
  </w:style>
  <w:style w:type="paragraph" w:styleId="BalloonText">
    <w:name w:val="Balloon Text"/>
    <w:basedOn w:val="Normal"/>
    <w:link w:val="BalloonTextChar"/>
    <w:uiPriority w:val="99"/>
    <w:semiHidden/>
    <w:unhideWhenUsed/>
    <w:rsid w:val="005B5DC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5DC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2739">
      <w:bodyDiv w:val="1"/>
      <w:marLeft w:val="0"/>
      <w:marRight w:val="0"/>
      <w:marTop w:val="0"/>
      <w:marBottom w:val="0"/>
      <w:divBdr>
        <w:top w:val="none" w:sz="0" w:space="0" w:color="auto"/>
        <w:left w:val="none" w:sz="0" w:space="0" w:color="auto"/>
        <w:bottom w:val="none" w:sz="0" w:space="0" w:color="auto"/>
        <w:right w:val="none" w:sz="0" w:space="0" w:color="auto"/>
      </w:divBdr>
      <w:divsChild>
        <w:div w:id="2137213144">
          <w:marLeft w:val="0"/>
          <w:marRight w:val="0"/>
          <w:marTop w:val="0"/>
          <w:marBottom w:val="0"/>
          <w:divBdr>
            <w:top w:val="none" w:sz="0" w:space="0" w:color="auto"/>
            <w:left w:val="none" w:sz="0" w:space="0" w:color="auto"/>
            <w:bottom w:val="none" w:sz="0" w:space="0" w:color="auto"/>
            <w:right w:val="none" w:sz="0" w:space="0" w:color="auto"/>
          </w:divBdr>
          <w:divsChild>
            <w:div w:id="794640922">
              <w:marLeft w:val="0"/>
              <w:marRight w:val="0"/>
              <w:marTop w:val="0"/>
              <w:marBottom w:val="0"/>
              <w:divBdr>
                <w:top w:val="none" w:sz="0" w:space="0" w:color="auto"/>
                <w:left w:val="none" w:sz="0" w:space="0" w:color="auto"/>
                <w:bottom w:val="none" w:sz="0" w:space="0" w:color="auto"/>
                <w:right w:val="none" w:sz="0" w:space="0" w:color="auto"/>
              </w:divBdr>
              <w:divsChild>
                <w:div w:id="792405488">
                  <w:marLeft w:val="0"/>
                  <w:marRight w:val="0"/>
                  <w:marTop w:val="0"/>
                  <w:marBottom w:val="0"/>
                  <w:divBdr>
                    <w:top w:val="none" w:sz="0" w:space="0" w:color="auto"/>
                    <w:left w:val="none" w:sz="0" w:space="0" w:color="auto"/>
                    <w:bottom w:val="none" w:sz="0" w:space="0" w:color="auto"/>
                    <w:right w:val="none" w:sz="0" w:space="0" w:color="auto"/>
                  </w:divBdr>
                </w:div>
                <w:div w:id="1853956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229859">
          <w:marLeft w:val="0"/>
          <w:marRight w:val="0"/>
          <w:marTop w:val="0"/>
          <w:marBottom w:val="0"/>
          <w:divBdr>
            <w:top w:val="none" w:sz="0" w:space="0" w:color="auto"/>
            <w:left w:val="none" w:sz="0" w:space="0" w:color="auto"/>
            <w:bottom w:val="none" w:sz="0" w:space="0" w:color="auto"/>
            <w:right w:val="none" w:sz="0" w:space="0" w:color="auto"/>
          </w:divBdr>
          <w:divsChild>
            <w:div w:id="507132919">
              <w:marLeft w:val="0"/>
              <w:marRight w:val="0"/>
              <w:marTop w:val="0"/>
              <w:marBottom w:val="0"/>
              <w:divBdr>
                <w:top w:val="none" w:sz="0" w:space="0" w:color="auto"/>
                <w:left w:val="none" w:sz="0" w:space="0" w:color="auto"/>
                <w:bottom w:val="none" w:sz="0" w:space="0" w:color="auto"/>
                <w:right w:val="none" w:sz="0" w:space="0" w:color="auto"/>
              </w:divBdr>
              <w:divsChild>
                <w:div w:id="609705369">
                  <w:marLeft w:val="0"/>
                  <w:marRight w:val="0"/>
                  <w:marTop w:val="0"/>
                  <w:marBottom w:val="0"/>
                  <w:divBdr>
                    <w:top w:val="none" w:sz="0" w:space="0" w:color="auto"/>
                    <w:left w:val="none" w:sz="0" w:space="0" w:color="auto"/>
                    <w:bottom w:val="none" w:sz="0" w:space="0" w:color="auto"/>
                    <w:right w:val="none" w:sz="0" w:space="0" w:color="auto"/>
                  </w:divBdr>
                </w:div>
                <w:div w:id="148708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1860">
          <w:marLeft w:val="0"/>
          <w:marRight w:val="0"/>
          <w:marTop w:val="0"/>
          <w:marBottom w:val="0"/>
          <w:divBdr>
            <w:top w:val="none" w:sz="0" w:space="0" w:color="auto"/>
            <w:left w:val="none" w:sz="0" w:space="0" w:color="auto"/>
            <w:bottom w:val="none" w:sz="0" w:space="0" w:color="auto"/>
            <w:right w:val="none" w:sz="0" w:space="0" w:color="auto"/>
          </w:divBdr>
          <w:divsChild>
            <w:div w:id="1576277969">
              <w:marLeft w:val="0"/>
              <w:marRight w:val="0"/>
              <w:marTop w:val="0"/>
              <w:marBottom w:val="0"/>
              <w:divBdr>
                <w:top w:val="none" w:sz="0" w:space="0" w:color="auto"/>
                <w:left w:val="none" w:sz="0" w:space="0" w:color="auto"/>
                <w:bottom w:val="none" w:sz="0" w:space="0" w:color="auto"/>
                <w:right w:val="none" w:sz="0" w:space="0" w:color="auto"/>
              </w:divBdr>
              <w:divsChild>
                <w:div w:id="2119176497">
                  <w:marLeft w:val="0"/>
                  <w:marRight w:val="0"/>
                  <w:marTop w:val="0"/>
                  <w:marBottom w:val="0"/>
                  <w:divBdr>
                    <w:top w:val="none" w:sz="0" w:space="0" w:color="auto"/>
                    <w:left w:val="none" w:sz="0" w:space="0" w:color="auto"/>
                    <w:bottom w:val="none" w:sz="0" w:space="0" w:color="auto"/>
                    <w:right w:val="none" w:sz="0" w:space="0" w:color="auto"/>
                  </w:divBdr>
                </w:div>
                <w:div w:id="36926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919132">
          <w:marLeft w:val="0"/>
          <w:marRight w:val="0"/>
          <w:marTop w:val="0"/>
          <w:marBottom w:val="0"/>
          <w:divBdr>
            <w:top w:val="none" w:sz="0" w:space="0" w:color="auto"/>
            <w:left w:val="none" w:sz="0" w:space="0" w:color="auto"/>
            <w:bottom w:val="none" w:sz="0" w:space="0" w:color="auto"/>
            <w:right w:val="none" w:sz="0" w:space="0" w:color="auto"/>
          </w:divBdr>
          <w:divsChild>
            <w:div w:id="1237516871">
              <w:marLeft w:val="0"/>
              <w:marRight w:val="0"/>
              <w:marTop w:val="0"/>
              <w:marBottom w:val="0"/>
              <w:divBdr>
                <w:top w:val="none" w:sz="0" w:space="0" w:color="auto"/>
                <w:left w:val="none" w:sz="0" w:space="0" w:color="auto"/>
                <w:bottom w:val="none" w:sz="0" w:space="0" w:color="auto"/>
                <w:right w:val="none" w:sz="0" w:space="0" w:color="auto"/>
              </w:divBdr>
              <w:divsChild>
                <w:div w:id="2141721496">
                  <w:marLeft w:val="0"/>
                  <w:marRight w:val="0"/>
                  <w:marTop w:val="0"/>
                  <w:marBottom w:val="0"/>
                  <w:divBdr>
                    <w:top w:val="none" w:sz="0" w:space="0" w:color="auto"/>
                    <w:left w:val="none" w:sz="0" w:space="0" w:color="auto"/>
                    <w:bottom w:val="none" w:sz="0" w:space="0" w:color="auto"/>
                    <w:right w:val="none" w:sz="0" w:space="0" w:color="auto"/>
                  </w:divBdr>
                </w:div>
                <w:div w:id="766269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985903">
          <w:marLeft w:val="0"/>
          <w:marRight w:val="0"/>
          <w:marTop w:val="0"/>
          <w:marBottom w:val="0"/>
          <w:divBdr>
            <w:top w:val="none" w:sz="0" w:space="0" w:color="auto"/>
            <w:left w:val="none" w:sz="0" w:space="0" w:color="auto"/>
            <w:bottom w:val="none" w:sz="0" w:space="0" w:color="auto"/>
            <w:right w:val="none" w:sz="0" w:space="0" w:color="auto"/>
          </w:divBdr>
          <w:divsChild>
            <w:div w:id="1484471272">
              <w:marLeft w:val="0"/>
              <w:marRight w:val="0"/>
              <w:marTop w:val="0"/>
              <w:marBottom w:val="0"/>
              <w:divBdr>
                <w:top w:val="none" w:sz="0" w:space="0" w:color="auto"/>
                <w:left w:val="none" w:sz="0" w:space="0" w:color="auto"/>
                <w:bottom w:val="none" w:sz="0" w:space="0" w:color="auto"/>
                <w:right w:val="none" w:sz="0" w:space="0" w:color="auto"/>
              </w:divBdr>
              <w:divsChild>
                <w:div w:id="1784038452">
                  <w:marLeft w:val="0"/>
                  <w:marRight w:val="0"/>
                  <w:marTop w:val="0"/>
                  <w:marBottom w:val="0"/>
                  <w:divBdr>
                    <w:top w:val="none" w:sz="0" w:space="0" w:color="auto"/>
                    <w:left w:val="none" w:sz="0" w:space="0" w:color="auto"/>
                    <w:bottom w:val="none" w:sz="0" w:space="0" w:color="auto"/>
                    <w:right w:val="none" w:sz="0" w:space="0" w:color="auto"/>
                  </w:divBdr>
                </w:div>
                <w:div w:id="147288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238113">
          <w:marLeft w:val="0"/>
          <w:marRight w:val="0"/>
          <w:marTop w:val="0"/>
          <w:marBottom w:val="0"/>
          <w:divBdr>
            <w:top w:val="none" w:sz="0" w:space="0" w:color="auto"/>
            <w:left w:val="none" w:sz="0" w:space="0" w:color="auto"/>
            <w:bottom w:val="none" w:sz="0" w:space="0" w:color="auto"/>
            <w:right w:val="none" w:sz="0" w:space="0" w:color="auto"/>
          </w:divBdr>
          <w:divsChild>
            <w:div w:id="41827225">
              <w:marLeft w:val="0"/>
              <w:marRight w:val="0"/>
              <w:marTop w:val="0"/>
              <w:marBottom w:val="0"/>
              <w:divBdr>
                <w:top w:val="none" w:sz="0" w:space="0" w:color="auto"/>
                <w:left w:val="none" w:sz="0" w:space="0" w:color="auto"/>
                <w:bottom w:val="none" w:sz="0" w:space="0" w:color="auto"/>
                <w:right w:val="none" w:sz="0" w:space="0" w:color="auto"/>
              </w:divBdr>
              <w:divsChild>
                <w:div w:id="273171066">
                  <w:marLeft w:val="0"/>
                  <w:marRight w:val="0"/>
                  <w:marTop w:val="0"/>
                  <w:marBottom w:val="0"/>
                  <w:divBdr>
                    <w:top w:val="none" w:sz="0" w:space="0" w:color="auto"/>
                    <w:left w:val="none" w:sz="0" w:space="0" w:color="auto"/>
                    <w:bottom w:val="none" w:sz="0" w:space="0" w:color="auto"/>
                    <w:right w:val="none" w:sz="0" w:space="0" w:color="auto"/>
                  </w:divBdr>
                </w:div>
                <w:div w:id="1270964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5051">
          <w:marLeft w:val="0"/>
          <w:marRight w:val="0"/>
          <w:marTop w:val="0"/>
          <w:marBottom w:val="0"/>
          <w:divBdr>
            <w:top w:val="none" w:sz="0" w:space="0" w:color="auto"/>
            <w:left w:val="none" w:sz="0" w:space="0" w:color="auto"/>
            <w:bottom w:val="none" w:sz="0" w:space="0" w:color="auto"/>
            <w:right w:val="none" w:sz="0" w:space="0" w:color="auto"/>
          </w:divBdr>
          <w:divsChild>
            <w:div w:id="993410559">
              <w:marLeft w:val="0"/>
              <w:marRight w:val="0"/>
              <w:marTop w:val="0"/>
              <w:marBottom w:val="0"/>
              <w:divBdr>
                <w:top w:val="none" w:sz="0" w:space="0" w:color="auto"/>
                <w:left w:val="none" w:sz="0" w:space="0" w:color="auto"/>
                <w:bottom w:val="none" w:sz="0" w:space="0" w:color="auto"/>
                <w:right w:val="none" w:sz="0" w:space="0" w:color="auto"/>
              </w:divBdr>
              <w:divsChild>
                <w:div w:id="1417433997">
                  <w:marLeft w:val="0"/>
                  <w:marRight w:val="0"/>
                  <w:marTop w:val="0"/>
                  <w:marBottom w:val="0"/>
                  <w:divBdr>
                    <w:top w:val="none" w:sz="0" w:space="0" w:color="auto"/>
                    <w:left w:val="none" w:sz="0" w:space="0" w:color="auto"/>
                    <w:bottom w:val="none" w:sz="0" w:space="0" w:color="auto"/>
                    <w:right w:val="none" w:sz="0" w:space="0" w:color="auto"/>
                  </w:divBdr>
                </w:div>
                <w:div w:id="197224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1403067">
          <w:marLeft w:val="0"/>
          <w:marRight w:val="0"/>
          <w:marTop w:val="0"/>
          <w:marBottom w:val="0"/>
          <w:divBdr>
            <w:top w:val="none" w:sz="0" w:space="0" w:color="auto"/>
            <w:left w:val="none" w:sz="0" w:space="0" w:color="auto"/>
            <w:bottom w:val="none" w:sz="0" w:space="0" w:color="auto"/>
            <w:right w:val="none" w:sz="0" w:space="0" w:color="auto"/>
          </w:divBdr>
          <w:divsChild>
            <w:div w:id="874925675">
              <w:marLeft w:val="0"/>
              <w:marRight w:val="0"/>
              <w:marTop w:val="0"/>
              <w:marBottom w:val="0"/>
              <w:divBdr>
                <w:top w:val="none" w:sz="0" w:space="0" w:color="auto"/>
                <w:left w:val="none" w:sz="0" w:space="0" w:color="auto"/>
                <w:bottom w:val="none" w:sz="0" w:space="0" w:color="auto"/>
                <w:right w:val="none" w:sz="0" w:space="0" w:color="auto"/>
              </w:divBdr>
              <w:divsChild>
                <w:div w:id="363142114">
                  <w:marLeft w:val="0"/>
                  <w:marRight w:val="0"/>
                  <w:marTop w:val="0"/>
                  <w:marBottom w:val="0"/>
                  <w:divBdr>
                    <w:top w:val="none" w:sz="0" w:space="0" w:color="auto"/>
                    <w:left w:val="none" w:sz="0" w:space="0" w:color="auto"/>
                    <w:bottom w:val="none" w:sz="0" w:space="0" w:color="auto"/>
                    <w:right w:val="none" w:sz="0" w:space="0" w:color="auto"/>
                  </w:divBdr>
                </w:div>
                <w:div w:id="1220288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695077">
          <w:marLeft w:val="0"/>
          <w:marRight w:val="0"/>
          <w:marTop w:val="0"/>
          <w:marBottom w:val="0"/>
          <w:divBdr>
            <w:top w:val="none" w:sz="0" w:space="0" w:color="auto"/>
            <w:left w:val="none" w:sz="0" w:space="0" w:color="auto"/>
            <w:bottom w:val="none" w:sz="0" w:space="0" w:color="auto"/>
            <w:right w:val="none" w:sz="0" w:space="0" w:color="auto"/>
          </w:divBdr>
          <w:divsChild>
            <w:div w:id="594703769">
              <w:marLeft w:val="0"/>
              <w:marRight w:val="0"/>
              <w:marTop w:val="0"/>
              <w:marBottom w:val="0"/>
              <w:divBdr>
                <w:top w:val="none" w:sz="0" w:space="0" w:color="auto"/>
                <w:left w:val="none" w:sz="0" w:space="0" w:color="auto"/>
                <w:bottom w:val="none" w:sz="0" w:space="0" w:color="auto"/>
                <w:right w:val="none" w:sz="0" w:space="0" w:color="auto"/>
              </w:divBdr>
              <w:divsChild>
                <w:div w:id="210112823">
                  <w:marLeft w:val="0"/>
                  <w:marRight w:val="0"/>
                  <w:marTop w:val="0"/>
                  <w:marBottom w:val="0"/>
                  <w:divBdr>
                    <w:top w:val="none" w:sz="0" w:space="0" w:color="auto"/>
                    <w:left w:val="none" w:sz="0" w:space="0" w:color="auto"/>
                    <w:bottom w:val="none" w:sz="0" w:space="0" w:color="auto"/>
                    <w:right w:val="none" w:sz="0" w:space="0" w:color="auto"/>
                  </w:divBdr>
                </w:div>
                <w:div w:id="9247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220612">
          <w:marLeft w:val="0"/>
          <w:marRight w:val="0"/>
          <w:marTop w:val="0"/>
          <w:marBottom w:val="0"/>
          <w:divBdr>
            <w:top w:val="none" w:sz="0" w:space="0" w:color="auto"/>
            <w:left w:val="none" w:sz="0" w:space="0" w:color="auto"/>
            <w:bottom w:val="none" w:sz="0" w:space="0" w:color="auto"/>
            <w:right w:val="none" w:sz="0" w:space="0" w:color="auto"/>
          </w:divBdr>
          <w:divsChild>
            <w:div w:id="389890975">
              <w:marLeft w:val="0"/>
              <w:marRight w:val="0"/>
              <w:marTop w:val="0"/>
              <w:marBottom w:val="0"/>
              <w:divBdr>
                <w:top w:val="none" w:sz="0" w:space="0" w:color="auto"/>
                <w:left w:val="none" w:sz="0" w:space="0" w:color="auto"/>
                <w:bottom w:val="none" w:sz="0" w:space="0" w:color="auto"/>
                <w:right w:val="none" w:sz="0" w:space="0" w:color="auto"/>
              </w:divBdr>
              <w:divsChild>
                <w:div w:id="1278637982">
                  <w:marLeft w:val="0"/>
                  <w:marRight w:val="0"/>
                  <w:marTop w:val="0"/>
                  <w:marBottom w:val="0"/>
                  <w:divBdr>
                    <w:top w:val="none" w:sz="0" w:space="0" w:color="auto"/>
                    <w:left w:val="none" w:sz="0" w:space="0" w:color="auto"/>
                    <w:bottom w:val="none" w:sz="0" w:space="0" w:color="auto"/>
                    <w:right w:val="none" w:sz="0" w:space="0" w:color="auto"/>
                  </w:divBdr>
                </w:div>
                <w:div w:id="47553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39884">
          <w:marLeft w:val="0"/>
          <w:marRight w:val="0"/>
          <w:marTop w:val="0"/>
          <w:marBottom w:val="0"/>
          <w:divBdr>
            <w:top w:val="none" w:sz="0" w:space="0" w:color="auto"/>
            <w:left w:val="none" w:sz="0" w:space="0" w:color="auto"/>
            <w:bottom w:val="none" w:sz="0" w:space="0" w:color="auto"/>
            <w:right w:val="none" w:sz="0" w:space="0" w:color="auto"/>
          </w:divBdr>
          <w:divsChild>
            <w:div w:id="1507206467">
              <w:marLeft w:val="0"/>
              <w:marRight w:val="0"/>
              <w:marTop w:val="0"/>
              <w:marBottom w:val="0"/>
              <w:divBdr>
                <w:top w:val="none" w:sz="0" w:space="0" w:color="auto"/>
                <w:left w:val="none" w:sz="0" w:space="0" w:color="auto"/>
                <w:bottom w:val="none" w:sz="0" w:space="0" w:color="auto"/>
                <w:right w:val="none" w:sz="0" w:space="0" w:color="auto"/>
              </w:divBdr>
              <w:divsChild>
                <w:div w:id="1555773826">
                  <w:marLeft w:val="0"/>
                  <w:marRight w:val="0"/>
                  <w:marTop w:val="0"/>
                  <w:marBottom w:val="0"/>
                  <w:divBdr>
                    <w:top w:val="none" w:sz="0" w:space="0" w:color="auto"/>
                    <w:left w:val="none" w:sz="0" w:space="0" w:color="auto"/>
                    <w:bottom w:val="none" w:sz="0" w:space="0" w:color="auto"/>
                    <w:right w:val="none" w:sz="0" w:space="0" w:color="auto"/>
                  </w:divBdr>
                </w:div>
                <w:div w:id="15262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097690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hyperlink" Target="https://apis.support.brightcove.com/ingest-profiles/guides/cae-fast-publish.html" TargetMode="External"/><Relationship Id="rId18" Type="http://schemas.openxmlformats.org/officeDocument/2006/relationships/hyperlink" Target="https://apis.support.brightcove.com/ingest-profiles/guides/hevc-video-stage.html" TargetMode="External"/><Relationship Id="rId26" Type="http://schemas.openxmlformats.org/officeDocument/2006/relationships/hyperlink" Target="https://apis.support.brightcove.com/ingest-profiles/guides/hevc-video-stage.html" TargetMode="External"/><Relationship Id="rId3" Type="http://schemas.openxmlformats.org/officeDocument/2006/relationships/settings" Target="settings.xml"/><Relationship Id="rId21" Type="http://schemas.openxmlformats.org/officeDocument/2006/relationships/hyperlink" Target="https://apis.support.brightcove.com/ingest-profiles/guides/hevc-video-stage.html" TargetMode="External"/><Relationship Id="rId7" Type="http://schemas.microsoft.com/office/2016/09/relationships/commentsIds" Target="commentsIds.xml"/><Relationship Id="rId12" Type="http://schemas.openxmlformats.org/officeDocument/2006/relationships/hyperlink" Target="https://apis.support.brightcove.com/ingest-profiles/guides/hevc-video-stage.html" TargetMode="External"/><Relationship Id="rId17" Type="http://schemas.openxmlformats.org/officeDocument/2006/relationships/hyperlink" Target="https://apis.support.brightcove.com/ingest-profiles/guides/hevc-video-stage.html" TargetMode="External"/><Relationship Id="rId25" Type="http://schemas.openxmlformats.org/officeDocument/2006/relationships/hyperlink" Target="https://apis.support.brightcove.com/ingest-profiles/guides/hevc-video-stage.html" TargetMode="External"/><Relationship Id="rId2" Type="http://schemas.openxmlformats.org/officeDocument/2006/relationships/styles" Target="styles.xml"/><Relationship Id="rId16" Type="http://schemas.openxmlformats.org/officeDocument/2006/relationships/hyperlink" Target="https://apis.support.brightcove.com/ingest-profiles/guides/hevc-video-stage.html" TargetMode="External"/><Relationship Id="rId20" Type="http://schemas.openxmlformats.org/officeDocument/2006/relationships/hyperlink" Target="https://apis.support.brightcove.com/ingest-profiles/guides/hevc-video-stage.html" TargetMode="External"/><Relationship Id="rId29" Type="http://schemas.openxmlformats.org/officeDocument/2006/relationships/fontTable" Target="fontTable.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24" Type="http://schemas.openxmlformats.org/officeDocument/2006/relationships/hyperlink" Target="https://apis.support.brightcove.com/ingest-profiles/guides/hevc-video-stage.html" TargetMode="External"/><Relationship Id="rId5" Type="http://schemas.openxmlformats.org/officeDocument/2006/relationships/comments" Target="comments.xml"/><Relationship Id="rId15" Type="http://schemas.openxmlformats.org/officeDocument/2006/relationships/hyperlink" Target="https://apis.support.brightcove.com/ingest-profiles/" TargetMode="External"/><Relationship Id="rId23" Type="http://schemas.openxmlformats.org/officeDocument/2006/relationships/hyperlink" Target="https://apis.support.brightcove.com/ingest-profiles/guides/hevc-video-stage.html" TargetMode="External"/><Relationship Id="rId28" Type="http://schemas.openxmlformats.org/officeDocument/2006/relationships/hyperlink" Target="https://apis.support.brightcove.com/ingest-profiles/guides/hevc-video-stage.html" TargetMode="External"/><Relationship Id="rId10" Type="http://schemas.openxmlformats.org/officeDocument/2006/relationships/hyperlink" Target="https://sdks.support.brightcove.com/android/playback/hevc-selection-native-sdk-android.html" TargetMode="External"/><Relationship Id="rId19" Type="http://schemas.openxmlformats.org/officeDocument/2006/relationships/hyperlink" Target="https://apis.support.brightcove.com/ingest-profiles/guides/hevc-video-stage.html"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apis.support.brightcove.com/ingest-profiles/guides/hevc-video-stage.html" TargetMode="External"/><Relationship Id="rId14" Type="http://schemas.openxmlformats.org/officeDocument/2006/relationships/hyperlink" Target="https://studio.support.brightcove.com/admin/creating-ingest-profiles-context-aware-encoding.html" TargetMode="External"/><Relationship Id="rId22" Type="http://schemas.openxmlformats.org/officeDocument/2006/relationships/hyperlink" Target="https://apis.support.brightcove.com/ingest-profiles/guides/hevc-video-stage.html" TargetMode="External"/><Relationship Id="rId27" Type="http://schemas.openxmlformats.org/officeDocument/2006/relationships/hyperlink" Target="https://apis.support.brightcove.com/ingest-profiles/guides/hevc-video-stage.html" TargetMode="External"/><Relationship Id="rId30"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1413</TotalTime>
  <Pages>16</Pages>
  <Words>3602</Words>
  <Characters>20536</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Yuriy Reznik</dc:creator>
  <cp:keywords/>
  <dc:description/>
  <cp:lastModifiedBy>Yuriy Reznik</cp:lastModifiedBy>
  <cp:revision>5</cp:revision>
  <dcterms:created xsi:type="dcterms:W3CDTF">2020-07-08T19:16:00Z</dcterms:created>
  <dcterms:modified xsi:type="dcterms:W3CDTF">2020-07-09T19:24:00Z</dcterms:modified>
</cp:coreProperties>
</file>